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C0D" w:rsidRDefault="00126A9A" w:rsidP="00126A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OGŁOSZENIE </w:t>
      </w:r>
    </w:p>
    <w:p w:rsidR="00126A9A" w:rsidRDefault="00126A9A" w:rsidP="00126A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z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dnia </w:t>
      </w:r>
      <w:r w:rsidR="00E840B0">
        <w:rPr>
          <w:rFonts w:ascii="Times New Roman" w:hAnsi="Times New Roman" w:cs="Times New Roman"/>
          <w:b/>
          <w:sz w:val="24"/>
          <w:szCs w:val="24"/>
        </w:rPr>
        <w:t>29</w:t>
      </w:r>
      <w:bookmarkStart w:id="0" w:name="_GoBack"/>
      <w:bookmarkEnd w:id="0"/>
      <w:r w:rsidR="000225A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maja 2017 r.</w:t>
      </w:r>
    </w:p>
    <w:p w:rsidR="00126A9A" w:rsidRDefault="00126A9A" w:rsidP="00126A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6A9A" w:rsidRPr="00081BF8" w:rsidRDefault="00126A9A" w:rsidP="00081BF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081BF8">
        <w:rPr>
          <w:rFonts w:ascii="Times New Roman" w:hAnsi="Times New Roman" w:cs="Times New Roman"/>
          <w:sz w:val="24"/>
          <w:szCs w:val="24"/>
        </w:rPr>
        <w:t xml:space="preserve">Stowarzyszenie Towarzystwo </w:t>
      </w:r>
      <w:r w:rsidRPr="00641C77">
        <w:rPr>
          <w:rFonts w:ascii="Times New Roman" w:hAnsi="Times New Roman" w:cs="Times New Roman"/>
          <w:sz w:val="24"/>
          <w:szCs w:val="24"/>
        </w:rPr>
        <w:t xml:space="preserve">Przyjaciół Rzeki Turki i Tatarki, ogłasza </w:t>
      </w:r>
    </w:p>
    <w:p w:rsidR="00126A9A" w:rsidRDefault="00126A9A" w:rsidP="00126A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ZAPYTANIE OFERTOWE</w:t>
      </w:r>
    </w:p>
    <w:p w:rsidR="00126A9A" w:rsidRDefault="000B38C0" w:rsidP="00126A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na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wykonanie </w:t>
      </w:r>
      <w:r w:rsidR="00601998">
        <w:rPr>
          <w:rFonts w:ascii="Times New Roman" w:hAnsi="Times New Roman" w:cs="Times New Roman"/>
          <w:b/>
          <w:sz w:val="24"/>
          <w:szCs w:val="24"/>
          <w:u w:val="single"/>
        </w:rPr>
        <w:t xml:space="preserve">robót budowlanych obejmujących przygotowanie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projektu oraz budowę </w:t>
      </w:r>
    </w:p>
    <w:p w:rsidR="00126A9A" w:rsidRDefault="00601998" w:rsidP="00126A9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parku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l</w:t>
      </w:r>
      <w:r w:rsidR="00126A9A">
        <w:rPr>
          <w:rFonts w:ascii="Times New Roman" w:hAnsi="Times New Roman" w:cs="Times New Roman"/>
          <w:b/>
          <w:sz w:val="24"/>
          <w:szCs w:val="24"/>
          <w:u w:val="single"/>
        </w:rPr>
        <w:t>inowego dla dzieci z pełną asekuracją na siatkach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( 13 przeszkód)</w:t>
      </w:r>
    </w:p>
    <w:p w:rsidR="00081BF8" w:rsidRPr="0021065F" w:rsidRDefault="00081BF8" w:rsidP="00081BF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1065F">
        <w:rPr>
          <w:rFonts w:ascii="Times New Roman" w:hAnsi="Times New Roman" w:cs="Times New Roman"/>
          <w:b/>
          <w:sz w:val="24"/>
          <w:szCs w:val="24"/>
        </w:rPr>
        <w:t xml:space="preserve">Tryb udzielenia zamówienia </w:t>
      </w:r>
    </w:p>
    <w:p w:rsidR="00081BF8" w:rsidRPr="0021065F" w:rsidRDefault="00081BF8" w:rsidP="00081BF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Postępowanie prowadzone jest w trybie konkurencyjnego wyboru wykonawców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 podstawie art. 43a ustawy z dnia 20 lutego 2015 r. o wspieraniu rozwoju obszarów wiejskich z udziałem środków Europejskiego Funduszu Rolnego na rzecz Rozwoju Obszarów Wiejskich w ramach Programu Rozwoju Obszarów Wiejskich na lata 2014-2020 (Dz. U. 2015,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poz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. 349 z </w:t>
      </w:r>
      <w:proofErr w:type="spellStart"/>
      <w:r w:rsidRPr="0021065F">
        <w:rPr>
          <w:rFonts w:ascii="Times New Roman" w:hAnsi="Times New Roman" w:cs="Times New Roman"/>
          <w:sz w:val="24"/>
          <w:szCs w:val="24"/>
        </w:rPr>
        <w:t>późn</w:t>
      </w:r>
      <w:proofErr w:type="spellEnd"/>
      <w:r w:rsidRPr="0021065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zm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>.) oraz Rozporządzenia Ministra R</w:t>
      </w:r>
      <w:r w:rsidR="001A42C6" w:rsidRPr="0021065F">
        <w:rPr>
          <w:rFonts w:ascii="Times New Roman" w:hAnsi="Times New Roman" w:cs="Times New Roman"/>
          <w:sz w:val="24"/>
          <w:szCs w:val="24"/>
        </w:rPr>
        <w:t>olnictwa i Rozwoju Wsi z dnia 17</w:t>
      </w:r>
      <w:r w:rsidRPr="0021065F">
        <w:rPr>
          <w:rFonts w:ascii="Times New Roman" w:hAnsi="Times New Roman" w:cs="Times New Roman"/>
          <w:sz w:val="24"/>
          <w:szCs w:val="24"/>
        </w:rPr>
        <w:t xml:space="preserve"> stycznia 2017 r. w sprawie szczegółowych warunków i trybu konkurencyjnego wyboru wykonawców zadań ujętych w zestawieniu rzeczowo-finansowym operacji i warunków dokonywania zmniejszeń kwot pomocy oraz pomocy technicznej (Dz. U.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 2017 r., poz. 106).</w:t>
      </w:r>
    </w:p>
    <w:p w:rsidR="00102EB2" w:rsidRPr="0021065F" w:rsidRDefault="00081BF8" w:rsidP="00081BF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>Niniejsze zapytanie ofertowe zostanie opublikowane na stronie internetowej Agencji Restrukturyzacji i Mod</w:t>
      </w:r>
      <w:r w:rsidR="0021065F" w:rsidRPr="0021065F">
        <w:rPr>
          <w:rFonts w:ascii="Times New Roman" w:hAnsi="Times New Roman" w:cs="Times New Roman"/>
          <w:sz w:val="24"/>
          <w:szCs w:val="24"/>
        </w:rPr>
        <w:t xml:space="preserve">ernizacji Rolnictwa </w:t>
      </w:r>
      <w:hyperlink r:id="rId8" w:history="1">
        <w:r w:rsidR="00CE7339" w:rsidRPr="00CE7339">
          <w:rPr>
            <w:rFonts w:ascii="Calibri" w:eastAsia="Calibri" w:hAnsi="Calibri" w:cs="Arial"/>
            <w:b/>
            <w:bCs/>
            <w:color w:val="0000FF"/>
            <w:u w:val="single"/>
          </w:rPr>
          <w:t>www.portalogloszen.arimr.gov.pl</w:t>
        </w:r>
      </w:hyperlink>
    </w:p>
    <w:p w:rsidR="00081BF8" w:rsidRPr="0021065F" w:rsidRDefault="00081BF8" w:rsidP="0021065F">
      <w:pPr>
        <w:pStyle w:val="Akapitzlist"/>
        <w:ind w:left="1070"/>
        <w:rPr>
          <w:rFonts w:ascii="Times New Roman" w:hAnsi="Times New Roman" w:cs="Times New Roman"/>
          <w:sz w:val="24"/>
          <w:szCs w:val="24"/>
        </w:rPr>
      </w:pPr>
      <w:proofErr w:type="gramStart"/>
      <w:r w:rsidRPr="0021065F">
        <w:rPr>
          <w:rFonts w:ascii="Times New Roman" w:hAnsi="Times New Roman" w:cs="Times New Roman"/>
          <w:sz w:val="24"/>
          <w:szCs w:val="24"/>
        </w:rPr>
        <w:t>oraz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 na stronie</w:t>
      </w:r>
      <w:r w:rsidR="00102EB2" w:rsidRPr="0021065F">
        <w:rPr>
          <w:rFonts w:ascii="Times New Roman" w:hAnsi="Times New Roman" w:cs="Times New Roman"/>
          <w:sz w:val="24"/>
          <w:szCs w:val="24"/>
        </w:rPr>
        <w:t xml:space="preserve"> internetowej Stowarzyszenia –</w:t>
      </w:r>
      <w:r w:rsidR="0021065F" w:rsidRPr="0021065F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102EB2" w:rsidRPr="003A223B">
          <w:rPr>
            <w:rFonts w:ascii="Calibri" w:eastAsia="Calibri" w:hAnsi="Calibri" w:cs="Arial"/>
            <w:b/>
            <w:bCs/>
            <w:color w:val="0000FF"/>
          </w:rPr>
          <w:t>www.toprtit.pl</w:t>
        </w:r>
      </w:hyperlink>
    </w:p>
    <w:p w:rsidR="00081BF8" w:rsidRPr="0021065F" w:rsidRDefault="00081BF8" w:rsidP="00102EB2">
      <w:pPr>
        <w:pStyle w:val="Akapitzlist"/>
        <w:ind w:left="1070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ab/>
      </w:r>
    </w:p>
    <w:p w:rsidR="00081BF8" w:rsidRPr="0021065F" w:rsidRDefault="00081BF8" w:rsidP="00102EB2">
      <w:pPr>
        <w:pStyle w:val="Akapitzlist"/>
        <w:ind w:left="1070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Uwaga!  </w:t>
      </w:r>
    </w:p>
    <w:p w:rsidR="00081BF8" w:rsidRPr="0021065F" w:rsidRDefault="00081BF8" w:rsidP="00102EB2">
      <w:pPr>
        <w:pStyle w:val="Akapitzlist"/>
        <w:ind w:left="1070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>Zamawiający zgodnie z § 2 ust. 2 w/w Rozporządzenia zastrzega sobie możliwość zakończenia postępowania bez wyboru żadnej z ofert.</w:t>
      </w:r>
    </w:p>
    <w:p w:rsidR="00BE0992" w:rsidRPr="0021065F" w:rsidRDefault="00BE0992" w:rsidP="00102EB2">
      <w:pPr>
        <w:pStyle w:val="Akapitzlist"/>
        <w:ind w:left="1070"/>
        <w:rPr>
          <w:rFonts w:ascii="Times New Roman" w:hAnsi="Times New Roman" w:cs="Times New Roman"/>
          <w:sz w:val="24"/>
          <w:szCs w:val="24"/>
        </w:rPr>
      </w:pPr>
    </w:p>
    <w:p w:rsidR="00641C77" w:rsidRPr="000225A1" w:rsidRDefault="00BE0992" w:rsidP="000225A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>Niniejsze postępowanie organizowane jest poza ustawą Prawo Zamówień Publicznych.</w:t>
      </w:r>
    </w:p>
    <w:p w:rsidR="00BE0992" w:rsidRPr="000225A1" w:rsidRDefault="00641C77" w:rsidP="00F445B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5A1">
        <w:rPr>
          <w:rFonts w:ascii="Times New Roman" w:hAnsi="Times New Roman" w:cs="Times New Roman"/>
          <w:sz w:val="24"/>
          <w:szCs w:val="24"/>
        </w:rPr>
        <w:t>Inwestycja jest współfinansowana przez Unię Europejską ze środków Programu Rozwoju Obszarów Wiejskich na lata 2014 – 2020.</w:t>
      </w:r>
    </w:p>
    <w:p w:rsidR="00126A9A" w:rsidRPr="0021065F" w:rsidRDefault="00102EB2" w:rsidP="000225A1">
      <w:pPr>
        <w:pStyle w:val="Akapitzlist"/>
        <w:numPr>
          <w:ilvl w:val="0"/>
          <w:numId w:val="1"/>
        </w:numPr>
        <w:ind w:left="641" w:hanging="357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 </w:t>
      </w:r>
      <w:r w:rsidRPr="0021065F">
        <w:rPr>
          <w:rFonts w:ascii="Times New Roman" w:hAnsi="Times New Roman" w:cs="Times New Roman"/>
          <w:b/>
          <w:sz w:val="24"/>
          <w:szCs w:val="24"/>
        </w:rPr>
        <w:t>Termin realizacji zamówienia</w:t>
      </w:r>
      <w:r w:rsidRPr="0021065F">
        <w:rPr>
          <w:rFonts w:ascii="Times New Roman" w:hAnsi="Times New Roman" w:cs="Times New Roman"/>
          <w:sz w:val="24"/>
          <w:szCs w:val="24"/>
        </w:rPr>
        <w:t xml:space="preserve">: </w:t>
      </w:r>
      <w:r w:rsidR="00126A9A" w:rsidRPr="0021065F">
        <w:rPr>
          <w:rFonts w:ascii="Times New Roman" w:hAnsi="Times New Roman" w:cs="Times New Roman"/>
          <w:sz w:val="24"/>
          <w:szCs w:val="24"/>
        </w:rPr>
        <w:t>Wymagany</w:t>
      </w:r>
      <w:r w:rsidRPr="0021065F">
        <w:rPr>
          <w:rFonts w:ascii="Times New Roman" w:hAnsi="Times New Roman" w:cs="Times New Roman"/>
          <w:sz w:val="24"/>
          <w:szCs w:val="24"/>
        </w:rPr>
        <w:t xml:space="preserve"> termin realizacji zadań wynosi</w:t>
      </w:r>
      <w:ins w:id="1" w:author="Piotr Słupski" w:date="2017-05-29T22:05:00Z">
        <w:r w:rsidR="007272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72721F">
        <w:rPr>
          <w:rFonts w:ascii="Times New Roman" w:hAnsi="Times New Roman" w:cs="Times New Roman"/>
          <w:sz w:val="24"/>
          <w:szCs w:val="24"/>
        </w:rPr>
        <w:t>do dnia 15 sierpnia 2017 r</w:t>
      </w:r>
      <w:r w:rsidR="00126A9A" w:rsidRPr="0021065F">
        <w:rPr>
          <w:rFonts w:ascii="Times New Roman" w:hAnsi="Times New Roman" w:cs="Times New Roman"/>
          <w:sz w:val="24"/>
          <w:szCs w:val="24"/>
        </w:rPr>
        <w:t>.</w:t>
      </w:r>
    </w:p>
    <w:p w:rsidR="00102EB2" w:rsidRPr="006E5637" w:rsidRDefault="00D54F48" w:rsidP="00BE09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A9A" w:rsidRPr="0021065F">
        <w:rPr>
          <w:rFonts w:ascii="Times New Roman" w:hAnsi="Times New Roman" w:cs="Times New Roman"/>
          <w:b/>
          <w:sz w:val="24"/>
          <w:szCs w:val="24"/>
        </w:rPr>
        <w:t>Miejsce realizacji zadań:</w:t>
      </w:r>
      <w:r w:rsidR="00126A9A" w:rsidRPr="0021065F">
        <w:rPr>
          <w:rFonts w:ascii="Times New Roman" w:hAnsi="Times New Roman" w:cs="Times New Roman"/>
          <w:sz w:val="24"/>
          <w:szCs w:val="24"/>
        </w:rPr>
        <w:t xml:space="preserve"> Klukówek , gmina Świercze działki e</w:t>
      </w:r>
      <w:r w:rsidR="001C1F18" w:rsidRPr="0021065F">
        <w:rPr>
          <w:rFonts w:ascii="Times New Roman" w:hAnsi="Times New Roman" w:cs="Times New Roman"/>
          <w:sz w:val="24"/>
          <w:szCs w:val="24"/>
        </w:rPr>
        <w:t xml:space="preserve">widencyjne </w:t>
      </w:r>
      <w:proofErr w:type="gramStart"/>
      <w:r w:rsidR="001C1F18" w:rsidRPr="003A223B">
        <w:rPr>
          <w:rFonts w:ascii="Times New Roman" w:hAnsi="Times New Roman" w:cs="Times New Roman"/>
          <w:sz w:val="24"/>
          <w:szCs w:val="24"/>
        </w:rPr>
        <w:t>nr  251/ 1 i</w:t>
      </w:r>
      <w:proofErr w:type="gramEnd"/>
      <w:r w:rsidR="001C1F18" w:rsidRPr="003A223B">
        <w:rPr>
          <w:rFonts w:ascii="Times New Roman" w:hAnsi="Times New Roman" w:cs="Times New Roman"/>
          <w:sz w:val="24"/>
          <w:szCs w:val="24"/>
        </w:rPr>
        <w:t xml:space="preserve"> 163/1</w:t>
      </w:r>
    </w:p>
    <w:p w:rsidR="00641C77" w:rsidRDefault="00BC7242" w:rsidP="00102EB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b/>
          <w:sz w:val="24"/>
          <w:szCs w:val="24"/>
        </w:rPr>
        <w:t>Zakres prac do wykonania</w:t>
      </w:r>
      <w:r w:rsidR="00102EB2" w:rsidRPr="0021065F">
        <w:rPr>
          <w:rFonts w:ascii="Times New Roman" w:hAnsi="Times New Roman" w:cs="Times New Roman"/>
          <w:b/>
          <w:sz w:val="24"/>
          <w:szCs w:val="24"/>
        </w:rPr>
        <w:t xml:space="preserve"> (opis przedmiotu zamówienia)</w:t>
      </w:r>
      <w:r w:rsidRPr="0021065F">
        <w:rPr>
          <w:rFonts w:ascii="Times New Roman" w:hAnsi="Times New Roman" w:cs="Times New Roman"/>
          <w:b/>
          <w:sz w:val="24"/>
          <w:szCs w:val="24"/>
        </w:rPr>
        <w:t>:</w:t>
      </w:r>
      <w:r w:rsidR="00BE0992" w:rsidRPr="002106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1C89" w:rsidRPr="00B25D8C" w:rsidRDefault="00641C77" w:rsidP="000225A1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25D8C">
        <w:rPr>
          <w:rFonts w:ascii="Times New Roman" w:hAnsi="Times New Roman" w:cs="Times New Roman"/>
          <w:sz w:val="24"/>
          <w:szCs w:val="24"/>
        </w:rPr>
        <w:lastRenderedPageBreak/>
        <w:t>Przedmiotem zamówienia jest wykonanie robót budowlanych związanych</w:t>
      </w:r>
      <w:r w:rsidR="00BE0992" w:rsidRPr="00B25D8C">
        <w:rPr>
          <w:rFonts w:ascii="Times New Roman" w:hAnsi="Times New Roman" w:cs="Times New Roman"/>
          <w:sz w:val="24"/>
          <w:szCs w:val="24"/>
        </w:rPr>
        <w:t xml:space="preserve"> </w:t>
      </w:r>
      <w:r w:rsidRPr="00B25D8C">
        <w:rPr>
          <w:rFonts w:ascii="Times New Roman" w:hAnsi="Times New Roman" w:cs="Times New Roman"/>
          <w:sz w:val="24"/>
          <w:szCs w:val="24"/>
        </w:rPr>
        <w:br/>
        <w:t xml:space="preserve">z </w:t>
      </w:r>
      <w:r w:rsidR="00BC7242" w:rsidRPr="00B25D8C">
        <w:rPr>
          <w:rFonts w:ascii="Times New Roman" w:hAnsi="Times New Roman" w:cs="Times New Roman"/>
          <w:sz w:val="24"/>
          <w:szCs w:val="24"/>
        </w:rPr>
        <w:t>budow</w:t>
      </w:r>
      <w:r w:rsidRPr="00B25D8C">
        <w:rPr>
          <w:rFonts w:ascii="Times New Roman" w:hAnsi="Times New Roman" w:cs="Times New Roman"/>
          <w:sz w:val="24"/>
          <w:szCs w:val="24"/>
        </w:rPr>
        <w:t>ą</w:t>
      </w:r>
      <w:r w:rsidR="00BC7242" w:rsidRPr="00B25D8C">
        <w:rPr>
          <w:rFonts w:ascii="Times New Roman" w:hAnsi="Times New Roman" w:cs="Times New Roman"/>
          <w:sz w:val="24"/>
          <w:szCs w:val="24"/>
        </w:rPr>
        <w:t xml:space="preserve"> parku</w:t>
      </w:r>
      <w:r w:rsidR="008F40A0" w:rsidRPr="00B25D8C">
        <w:rPr>
          <w:rFonts w:ascii="Times New Roman" w:hAnsi="Times New Roman" w:cs="Times New Roman"/>
          <w:sz w:val="24"/>
          <w:szCs w:val="24"/>
        </w:rPr>
        <w:t xml:space="preserve"> linowego z pełną asekuracją</w:t>
      </w:r>
      <w:r w:rsidR="00BC7242" w:rsidRPr="00B25D8C">
        <w:rPr>
          <w:rFonts w:ascii="Times New Roman" w:hAnsi="Times New Roman" w:cs="Times New Roman"/>
          <w:sz w:val="24"/>
          <w:szCs w:val="24"/>
        </w:rPr>
        <w:t xml:space="preserve"> dla dzieci</w:t>
      </w:r>
      <w:r w:rsidR="00BF6AFD" w:rsidRPr="00B25D8C">
        <w:rPr>
          <w:rFonts w:ascii="Times New Roman" w:hAnsi="Times New Roman" w:cs="Times New Roman"/>
          <w:sz w:val="24"/>
          <w:szCs w:val="24"/>
        </w:rPr>
        <w:t xml:space="preserve"> składającego się </w:t>
      </w:r>
      <w:r w:rsidRPr="00B25D8C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BF6AFD" w:rsidRPr="00B25D8C">
        <w:rPr>
          <w:rFonts w:ascii="Times New Roman" w:hAnsi="Times New Roman" w:cs="Times New Roman"/>
          <w:sz w:val="24"/>
          <w:szCs w:val="24"/>
        </w:rPr>
        <w:t xml:space="preserve">z </w:t>
      </w:r>
      <w:r w:rsidR="00BC7242" w:rsidRPr="00B25D8C">
        <w:rPr>
          <w:rFonts w:ascii="Times New Roman" w:hAnsi="Times New Roman" w:cs="Times New Roman"/>
          <w:sz w:val="24"/>
          <w:szCs w:val="24"/>
        </w:rPr>
        <w:t xml:space="preserve"> 13 przeszkód</w:t>
      </w:r>
      <w:proofErr w:type="gramEnd"/>
      <w:r w:rsidR="000B38C0" w:rsidRPr="00B25D8C">
        <w:rPr>
          <w:rFonts w:ascii="Times New Roman" w:hAnsi="Times New Roman" w:cs="Times New Roman"/>
          <w:sz w:val="24"/>
          <w:szCs w:val="24"/>
        </w:rPr>
        <w:t xml:space="preserve"> na podstawie projektu przygotowanego przez wykonawcę</w:t>
      </w:r>
      <w:r w:rsidR="00BC7242" w:rsidRPr="00B25D8C">
        <w:rPr>
          <w:rFonts w:ascii="Times New Roman" w:hAnsi="Times New Roman" w:cs="Times New Roman"/>
          <w:sz w:val="24"/>
          <w:szCs w:val="24"/>
        </w:rPr>
        <w:t>.</w:t>
      </w:r>
      <w:r w:rsidR="008F40A0" w:rsidRPr="00B25D8C">
        <w:rPr>
          <w:rFonts w:ascii="Times New Roman" w:hAnsi="Times New Roman" w:cs="Times New Roman"/>
          <w:sz w:val="24"/>
          <w:szCs w:val="24"/>
        </w:rPr>
        <w:t xml:space="preserve"> </w:t>
      </w:r>
      <w:r w:rsidR="00541C89" w:rsidRPr="00B25D8C">
        <w:rPr>
          <w:rFonts w:ascii="Times New Roman" w:hAnsi="Times New Roman" w:cs="Times New Roman"/>
          <w:sz w:val="24"/>
          <w:szCs w:val="24"/>
        </w:rPr>
        <w:t xml:space="preserve"> Szczegółowy zakres i rodzaj prac dotyczący </w:t>
      </w:r>
      <w:r w:rsidR="004D162A" w:rsidRPr="00B25D8C">
        <w:rPr>
          <w:rFonts w:ascii="Times New Roman" w:hAnsi="Times New Roman" w:cs="Times New Roman"/>
          <w:sz w:val="24"/>
          <w:szCs w:val="24"/>
        </w:rPr>
        <w:t>zapytania ofertowego</w:t>
      </w:r>
      <w:r w:rsidR="00541C89" w:rsidRPr="00B25D8C">
        <w:rPr>
          <w:rFonts w:ascii="Times New Roman" w:hAnsi="Times New Roman" w:cs="Times New Roman"/>
          <w:sz w:val="24"/>
          <w:szCs w:val="24"/>
        </w:rPr>
        <w:t xml:space="preserve"> </w:t>
      </w:r>
      <w:r w:rsidR="00BF6AFD" w:rsidRPr="00B25D8C">
        <w:rPr>
          <w:rFonts w:ascii="Times New Roman" w:hAnsi="Times New Roman" w:cs="Times New Roman"/>
          <w:sz w:val="24"/>
          <w:szCs w:val="24"/>
        </w:rPr>
        <w:t xml:space="preserve">określa opis przedmiotu zamówienia stanowiący załącznik </w:t>
      </w:r>
      <w:r w:rsidR="001C1F18" w:rsidRPr="00B25D8C">
        <w:rPr>
          <w:rFonts w:ascii="Times New Roman" w:hAnsi="Times New Roman" w:cs="Times New Roman"/>
          <w:sz w:val="24"/>
          <w:szCs w:val="24"/>
        </w:rPr>
        <w:t>nr 1 do niniejszego zapytania</w:t>
      </w:r>
      <w:r w:rsidR="00541C89" w:rsidRPr="00B25D8C">
        <w:rPr>
          <w:rFonts w:ascii="Times New Roman" w:hAnsi="Times New Roman" w:cs="Times New Roman"/>
          <w:sz w:val="24"/>
          <w:szCs w:val="24"/>
        </w:rPr>
        <w:t>.</w:t>
      </w:r>
    </w:p>
    <w:p w:rsidR="009425E5" w:rsidRPr="00B25D8C" w:rsidRDefault="009425E5" w:rsidP="003A223B">
      <w:pPr>
        <w:pStyle w:val="Akapitzlist"/>
        <w:numPr>
          <w:ilvl w:val="0"/>
          <w:numId w:val="16"/>
        </w:numPr>
        <w:rPr>
          <w:rFonts w:asciiTheme="majorHAnsi" w:hAnsiTheme="majorHAnsi"/>
        </w:rPr>
      </w:pPr>
      <w:r w:rsidRPr="00B25D8C">
        <w:rPr>
          <w:rFonts w:asciiTheme="majorHAnsi" w:hAnsiTheme="majorHAnsi"/>
        </w:rPr>
        <w:t xml:space="preserve">Kod numeryczny Wspólnego Słownika Zamówień (CPV) dla przedmiotowego zadania: </w:t>
      </w:r>
    </w:p>
    <w:p w:rsidR="009425E5" w:rsidRPr="00B25D8C" w:rsidRDefault="00B25D8C" w:rsidP="009425E5">
      <w:pPr>
        <w:pStyle w:val="Akapitzlist"/>
        <w:numPr>
          <w:ilvl w:val="0"/>
          <w:numId w:val="17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45112720-8</w:t>
      </w:r>
      <w:r w:rsidR="009425E5" w:rsidRPr="00B25D8C">
        <w:rPr>
          <w:rFonts w:asciiTheme="majorHAnsi" w:hAnsiTheme="majorHAnsi"/>
        </w:rPr>
        <w:t xml:space="preserve"> – Robo</w:t>
      </w:r>
      <w:r>
        <w:rPr>
          <w:rFonts w:asciiTheme="majorHAnsi" w:hAnsiTheme="majorHAnsi"/>
        </w:rPr>
        <w:t>ty w zakresie kształtowania terenów sportowych i rekreacyjnych</w:t>
      </w:r>
      <w:r w:rsidR="009425E5" w:rsidRPr="00B25D8C">
        <w:rPr>
          <w:rFonts w:asciiTheme="majorHAnsi" w:hAnsiTheme="majorHAnsi"/>
        </w:rPr>
        <w:t>;</w:t>
      </w:r>
    </w:p>
    <w:p w:rsidR="009425E5" w:rsidRPr="00B25D8C" w:rsidRDefault="00B25D8C" w:rsidP="009425E5">
      <w:pPr>
        <w:pStyle w:val="Akapitzlist"/>
        <w:numPr>
          <w:ilvl w:val="0"/>
          <w:numId w:val="17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45112723-9 – Roboty w zakresie kształtowania placów zabaw</w:t>
      </w:r>
      <w:r w:rsidR="009425E5" w:rsidRPr="00B25D8C">
        <w:rPr>
          <w:rFonts w:asciiTheme="majorHAnsi" w:hAnsiTheme="majorHAnsi"/>
        </w:rPr>
        <w:t>;</w:t>
      </w:r>
    </w:p>
    <w:p w:rsidR="00BE0992" w:rsidRPr="0021065F" w:rsidRDefault="00BE0992" w:rsidP="00BE09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b/>
          <w:sz w:val="24"/>
          <w:szCs w:val="24"/>
        </w:rPr>
        <w:t>Warunki udziału w postępowaniu oraz opis sposobu dokonywania oceny spełnienia tych warunków</w:t>
      </w:r>
      <w:r w:rsidRPr="0021065F">
        <w:rPr>
          <w:rFonts w:ascii="Times New Roman" w:hAnsi="Times New Roman" w:cs="Times New Roman"/>
          <w:sz w:val="24"/>
          <w:szCs w:val="24"/>
        </w:rPr>
        <w:t>:</w:t>
      </w:r>
    </w:p>
    <w:p w:rsidR="00BE0992" w:rsidRPr="0021065F" w:rsidRDefault="00BE0992" w:rsidP="00BE0992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O udzielenie zamówienia mogą ubiegać się Wykonawcy, którzy posiadają wiedzę i doświadczenie w realizacji zamówień o charakterze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podobnym co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 do przedmiotu niniejszego zamówienia. </w:t>
      </w:r>
    </w:p>
    <w:p w:rsidR="00BE0992" w:rsidRPr="0021065F" w:rsidRDefault="00BE0992" w:rsidP="00BE0992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Zamawiający uzna warunek za spełniony w sytuacji, gdy wykonawca wykaże, że w okresie ostatnich 3 lat przed upływem terminu składania ofert, a jeżeli okres działalności jest krótszy – w tym okresie,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wykonał co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 najmniej 1 park linowy z pełną asekuracją dla dzieci.</w:t>
      </w:r>
    </w:p>
    <w:p w:rsidR="00BE0992" w:rsidRPr="0021065F" w:rsidRDefault="00BE0992" w:rsidP="00BE0992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W celu potwierdzenia spełnienia powyższego warunku Wykonawca zobowiązany jest przedstawić wykaz zrealizowanych robót zawierający: miejsce wykonania zadania, wskazanie podmiotów, na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rzecz których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 roboty zostały wykonane, termin realizacji robót, rodzaj robót. Zamawiający oceni spełnienie powyższego warunku na zasadzie spełnia/nie spełnia w oparciu o złożone przez wykonawcę oświadczenie – wykazu wykonanych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robót</w:t>
      </w:r>
      <w:r w:rsidR="001A42C6" w:rsidRPr="0021065F">
        <w:rPr>
          <w:rFonts w:ascii="Times New Roman" w:hAnsi="Times New Roman" w:cs="Times New Roman"/>
          <w:sz w:val="24"/>
          <w:szCs w:val="24"/>
        </w:rPr>
        <w:t xml:space="preserve">  </w:t>
      </w:r>
      <w:r w:rsidRPr="0021065F">
        <w:rPr>
          <w:rFonts w:ascii="Times New Roman" w:hAnsi="Times New Roman" w:cs="Times New Roman"/>
          <w:sz w:val="24"/>
          <w:szCs w:val="24"/>
        </w:rPr>
        <w:t>( którego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 wzór stanowi załącznik nr 2 do niniejszego zapytania). </w:t>
      </w:r>
    </w:p>
    <w:p w:rsidR="00BE0992" w:rsidRPr="0021065F" w:rsidRDefault="00BE0992" w:rsidP="00BE09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 </w:t>
      </w:r>
      <w:r w:rsidRPr="0021065F">
        <w:rPr>
          <w:rFonts w:ascii="Times New Roman" w:hAnsi="Times New Roman" w:cs="Times New Roman"/>
          <w:b/>
          <w:sz w:val="24"/>
          <w:szCs w:val="24"/>
        </w:rPr>
        <w:t>O udzielenie zamówienia mogą ubiegać się Wykonawcy, wobec których brak jest podstaw wykluczenia</w:t>
      </w:r>
    </w:p>
    <w:p w:rsidR="00BE0992" w:rsidRPr="0021065F" w:rsidRDefault="00BE0992" w:rsidP="00BE0992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Z postępowania wykluczeni są wykonawcy osobowo lub kapitałowo powiązani z Zamawiającym. Powiązania osobowe i kapitałowe powodujące wykluczenie wykonawcy z postępowania wskazane zostały w art. 43a ust. 4 ustawy z dnia 20 lutego 2015 r. o wspieraniu rozwoju obszarów wiejskich z udziałem środków Europejskiego Funduszu Rolnego na rzecz Rozwoju Obszarów Wiejskich w ramach Programu Rozwoju Obszarów Wiejskich na lata 2014-2020 (Dz. U. 2015,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poz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. 349 z </w:t>
      </w:r>
      <w:proofErr w:type="spellStart"/>
      <w:r w:rsidRPr="0021065F">
        <w:rPr>
          <w:rFonts w:ascii="Times New Roman" w:hAnsi="Times New Roman" w:cs="Times New Roman"/>
          <w:sz w:val="24"/>
          <w:szCs w:val="24"/>
        </w:rPr>
        <w:t>późn</w:t>
      </w:r>
      <w:proofErr w:type="spellEnd"/>
      <w:r w:rsidRPr="0021065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zm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>.), tj.: - przez powiązania osobowe lub kapitałowe rozumie się wzajemne powiązania między podmiotem ubiegającym się o przyznanie pomocy lub pomocy technicznej lub beneficjentem, lub osobami upoważnionymi do zaciągania zobowiązań w ich imieniu, lub osobami wykonującymi w ich imieniu czynności związane z przygotowaniem i przeprowadzeniem postępowania w sprawie wyboru wykonawcy a wykonawcą, polegające na:</w:t>
      </w:r>
    </w:p>
    <w:p w:rsidR="00BE0992" w:rsidRPr="0021065F" w:rsidRDefault="00BE0992" w:rsidP="00BE0992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uczestniczeniu jako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 wspólnik w spółce cywilnej lub osobowej;</w:t>
      </w:r>
    </w:p>
    <w:p w:rsidR="00BE0992" w:rsidRPr="0021065F" w:rsidRDefault="00BE0992" w:rsidP="00BE0992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posiadaniu co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 najmniej 10% udziałów lub akcji spółki kapitałowej;</w:t>
      </w:r>
    </w:p>
    <w:p w:rsidR="00BE0992" w:rsidRPr="0021065F" w:rsidRDefault="00BE0992" w:rsidP="00BE0992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lastRenderedPageBreak/>
        <w:t>3) pełnieniu funkcji członka organu nadzorczego lub zarządzającego, prokurenta lub pełnomocnika;</w:t>
      </w:r>
    </w:p>
    <w:p w:rsidR="00BE0992" w:rsidRPr="0021065F" w:rsidRDefault="00BE0992" w:rsidP="00BE0992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>4) pozostawaniu w związku małżeńskim, w stosunku pokrewieństwa lub powinowactwa w linii prostej, pokrewieństwa drugiego stopnia lub powinowactwa drugiego stopnia w linii bocznej lub w stosunku przysposobienia, opieki lub kurateli;</w:t>
      </w:r>
    </w:p>
    <w:p w:rsidR="00BE0992" w:rsidRPr="0021065F" w:rsidRDefault="00BE0992" w:rsidP="00BE0992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5) pozostawaniu z wykonawcą w takim stosunku prawnym lub faktycznym, że może to budzić uzasadnione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wątpliwości co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 do bezstronności tych osób.</w:t>
      </w:r>
    </w:p>
    <w:p w:rsidR="00BE0992" w:rsidRPr="0021065F" w:rsidRDefault="00BE0992" w:rsidP="00BE0992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Na potwierdzenie braku podstaw do wykluczenia Wykonawcy z postępowania, należy złożyć wraz z ofertą oświadczenie o braku w/w powiązań, stanowiące załącznik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nr 3  do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 Zapytania ofertowego. </w:t>
      </w:r>
    </w:p>
    <w:p w:rsidR="00BE0992" w:rsidRPr="0021065F" w:rsidRDefault="00BE09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1065F">
        <w:rPr>
          <w:rFonts w:ascii="Times New Roman" w:hAnsi="Times New Roman" w:cs="Times New Roman"/>
          <w:b/>
          <w:sz w:val="24"/>
          <w:szCs w:val="24"/>
        </w:rPr>
        <w:t>Przesłanki odrzucenia oferty.</w:t>
      </w:r>
    </w:p>
    <w:p w:rsidR="00BE0992" w:rsidRPr="0021065F" w:rsidRDefault="00BE0992" w:rsidP="00BE0992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Oferta podlegać będzie odrzuceniu w </w:t>
      </w:r>
      <w:r w:rsidR="005C0605" w:rsidRPr="0021065F">
        <w:rPr>
          <w:rFonts w:ascii="Times New Roman" w:hAnsi="Times New Roman" w:cs="Times New Roman"/>
          <w:sz w:val="24"/>
          <w:szCs w:val="24"/>
        </w:rPr>
        <w:t>przypadku,</w:t>
      </w:r>
      <w:r w:rsidRPr="0021065F">
        <w:rPr>
          <w:rFonts w:ascii="Times New Roman" w:hAnsi="Times New Roman" w:cs="Times New Roman"/>
          <w:sz w:val="24"/>
          <w:szCs w:val="24"/>
        </w:rPr>
        <w:t xml:space="preserve"> gdy: </w:t>
      </w:r>
    </w:p>
    <w:p w:rsidR="00BE0992" w:rsidRPr="0021065F" w:rsidRDefault="00BE0992" w:rsidP="00BE099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1065F">
        <w:rPr>
          <w:rFonts w:ascii="Times New Roman" w:hAnsi="Times New Roman" w:cs="Times New Roman"/>
          <w:sz w:val="24"/>
          <w:szCs w:val="24"/>
        </w:rPr>
        <w:t>jej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 treść nie odpowiada treści zapytania ofertowego.</w:t>
      </w:r>
    </w:p>
    <w:p w:rsidR="00BE0992" w:rsidRPr="0021065F" w:rsidRDefault="00BE0992" w:rsidP="00BE099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1065F">
        <w:rPr>
          <w:rFonts w:ascii="Times New Roman" w:hAnsi="Times New Roman" w:cs="Times New Roman"/>
          <w:sz w:val="24"/>
          <w:szCs w:val="24"/>
        </w:rPr>
        <w:t>została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 złożona przez podmiot: </w:t>
      </w:r>
    </w:p>
    <w:p w:rsidR="00BE0992" w:rsidRPr="0021065F" w:rsidRDefault="00BE0992" w:rsidP="00BE0992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niespełniający warunków udziału w postępowaniu wskazanych w pkt.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VI  niniejszego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 Zapytania ofertowego,</w:t>
      </w:r>
    </w:p>
    <w:p w:rsidR="00BE0992" w:rsidRPr="0021065F" w:rsidRDefault="00BE0992" w:rsidP="00BE0992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1065F">
        <w:rPr>
          <w:rFonts w:ascii="Times New Roman" w:hAnsi="Times New Roman" w:cs="Times New Roman"/>
          <w:sz w:val="24"/>
          <w:szCs w:val="24"/>
        </w:rPr>
        <w:t>powiązany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 osobowo lub kapitałowo z Zamawiającym lub osobami, o których mowa w art. 43a ust. 4 ustawy z dnia 20 lutego 2015 r. o wspieraniu rozwoju obszarów wiejskich z udziałem środków Europejskiego Funduszu Rolnego na rzecz Rozwoju Obszarów Wiejskich w ramach Programu Rozwoju Obszarów Wiejskich na lata 2014-2020 (Dz. U. 2015,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poz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. 349 z </w:t>
      </w:r>
      <w:proofErr w:type="spellStart"/>
      <w:r w:rsidRPr="0021065F">
        <w:rPr>
          <w:rFonts w:ascii="Times New Roman" w:hAnsi="Times New Roman" w:cs="Times New Roman"/>
          <w:sz w:val="24"/>
          <w:szCs w:val="24"/>
        </w:rPr>
        <w:t>późn</w:t>
      </w:r>
      <w:proofErr w:type="spellEnd"/>
      <w:r w:rsidRPr="0021065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zm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>.),</w:t>
      </w:r>
    </w:p>
    <w:p w:rsidR="00BE0992" w:rsidRPr="0021065F" w:rsidRDefault="00BE0992" w:rsidP="00BE0992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>Została złożona po terminie składania ofert,</w:t>
      </w:r>
    </w:p>
    <w:p w:rsidR="00BE0992" w:rsidRPr="0021065F" w:rsidRDefault="00BE0992" w:rsidP="00BE0992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cena najkorzystniejszej oferty przekracza kwotę, jaką Zamawiający zamierza przeznaczyć na sfinansowanie zamówienia objętego niniejszym zapytaniem,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chyba że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 xml:space="preserve"> Zamawiający postanowi zwiększyć tę kwotę do ceny tej oferty.</w:t>
      </w:r>
    </w:p>
    <w:p w:rsidR="006646F4" w:rsidRDefault="00C10CC1" w:rsidP="00C10CC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1065F">
        <w:rPr>
          <w:rFonts w:ascii="Times New Roman" w:hAnsi="Times New Roman" w:cs="Times New Roman"/>
          <w:b/>
          <w:sz w:val="24"/>
          <w:szCs w:val="24"/>
        </w:rPr>
        <w:t xml:space="preserve">Termin związania ofertą: </w:t>
      </w:r>
    </w:p>
    <w:p w:rsidR="00BE0992" w:rsidRPr="0021065F" w:rsidRDefault="00BE0992" w:rsidP="003A223B">
      <w:pPr>
        <w:pStyle w:val="Akapitzlist"/>
        <w:ind w:left="644"/>
        <w:rPr>
          <w:rFonts w:ascii="Times New Roman" w:hAnsi="Times New Roman" w:cs="Times New Roman"/>
          <w:b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>Wykonawcy będą związani ofertą przez okres 30 dni. Bieg terminu związania ofertą rozpoczyna się wraz z upływem terminu składania ofert.</w:t>
      </w:r>
    </w:p>
    <w:p w:rsidR="00BE0992" w:rsidRPr="0021065F" w:rsidRDefault="00BE0992" w:rsidP="00C10CC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1065F">
        <w:rPr>
          <w:rFonts w:ascii="Times New Roman" w:hAnsi="Times New Roman" w:cs="Times New Roman"/>
          <w:b/>
          <w:sz w:val="24"/>
          <w:szCs w:val="24"/>
        </w:rPr>
        <w:t>Miejsce oraz termin składania i otwarcia ofert</w:t>
      </w:r>
      <w:r w:rsidR="00C10CC1" w:rsidRPr="0021065F">
        <w:rPr>
          <w:rFonts w:ascii="Times New Roman" w:hAnsi="Times New Roman" w:cs="Times New Roman"/>
          <w:b/>
          <w:sz w:val="24"/>
          <w:szCs w:val="24"/>
        </w:rPr>
        <w:t>:</w:t>
      </w:r>
    </w:p>
    <w:p w:rsidR="00BE0992" w:rsidRPr="0021065F" w:rsidRDefault="00BE0992" w:rsidP="00C10CC1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Oferty należy składać pocztą tradycyjną, kurierską lub osobiście w </w:t>
      </w:r>
      <w:r w:rsidR="00C10CC1" w:rsidRPr="0021065F">
        <w:rPr>
          <w:rFonts w:ascii="Times New Roman" w:hAnsi="Times New Roman" w:cs="Times New Roman"/>
          <w:sz w:val="24"/>
          <w:szCs w:val="24"/>
        </w:rPr>
        <w:t xml:space="preserve">siedzibie Zamawiającego – Klukówek 8, 06-150 </w:t>
      </w:r>
      <w:proofErr w:type="gramStart"/>
      <w:r w:rsidR="00C10CC1" w:rsidRPr="0021065F">
        <w:rPr>
          <w:rFonts w:ascii="Times New Roman" w:hAnsi="Times New Roman" w:cs="Times New Roman"/>
          <w:sz w:val="24"/>
          <w:szCs w:val="24"/>
        </w:rPr>
        <w:t>Świercze  do</w:t>
      </w:r>
      <w:proofErr w:type="gramEnd"/>
      <w:r w:rsidR="00C10CC1" w:rsidRPr="0021065F">
        <w:rPr>
          <w:rFonts w:ascii="Times New Roman" w:hAnsi="Times New Roman" w:cs="Times New Roman"/>
          <w:sz w:val="24"/>
          <w:szCs w:val="24"/>
        </w:rPr>
        <w:t xml:space="preserve"> dnia </w:t>
      </w:r>
      <w:r w:rsidR="001A42C6" w:rsidRPr="0021065F">
        <w:rPr>
          <w:rFonts w:ascii="Times New Roman" w:hAnsi="Times New Roman" w:cs="Times New Roman"/>
          <w:sz w:val="24"/>
          <w:szCs w:val="24"/>
        </w:rPr>
        <w:t>14</w:t>
      </w:r>
      <w:r w:rsidRPr="0021065F">
        <w:rPr>
          <w:rFonts w:ascii="Times New Roman" w:hAnsi="Times New Roman" w:cs="Times New Roman"/>
          <w:sz w:val="24"/>
          <w:szCs w:val="24"/>
        </w:rPr>
        <w:t xml:space="preserve">.06.2017 </w:t>
      </w:r>
      <w:proofErr w:type="gramStart"/>
      <w:r w:rsidRPr="0021065F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21065F">
        <w:rPr>
          <w:rFonts w:ascii="Times New Roman" w:hAnsi="Times New Roman" w:cs="Times New Roman"/>
          <w:sz w:val="24"/>
          <w:szCs w:val="24"/>
        </w:rPr>
        <w:t>. do godz. 10.00. Decydujące znaczenie dla oceny zachowania powyższego terminu ma data i godzina wpływu oferty do Zamawiającego, a nie data jej wysłania przesyłką pocztową lub kurierską.</w:t>
      </w:r>
    </w:p>
    <w:p w:rsidR="00BE0992" w:rsidRPr="0021065F" w:rsidRDefault="00BE0992" w:rsidP="00C10CC1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>Zamawiający nie dopuszcza możliwości składania ofert za pomocą faxu lub e-mailem.</w:t>
      </w:r>
      <w:r w:rsidR="00C10CC1" w:rsidRPr="0021065F">
        <w:rPr>
          <w:rFonts w:ascii="Times New Roman" w:hAnsi="Times New Roman" w:cs="Times New Roman"/>
          <w:sz w:val="24"/>
          <w:szCs w:val="24"/>
        </w:rPr>
        <w:t xml:space="preserve"> </w:t>
      </w:r>
      <w:r w:rsidRPr="0021065F">
        <w:rPr>
          <w:rFonts w:ascii="Times New Roman" w:hAnsi="Times New Roman" w:cs="Times New Roman"/>
          <w:sz w:val="24"/>
          <w:szCs w:val="24"/>
        </w:rPr>
        <w:t xml:space="preserve">Zamawiający nie przewiduje publicznego otwarcia ofert. </w:t>
      </w:r>
    </w:p>
    <w:p w:rsidR="00BE0992" w:rsidRPr="0021065F" w:rsidRDefault="00BE0992" w:rsidP="00C10CC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1065F">
        <w:rPr>
          <w:rFonts w:ascii="Times New Roman" w:hAnsi="Times New Roman" w:cs="Times New Roman"/>
          <w:b/>
          <w:sz w:val="24"/>
          <w:szCs w:val="24"/>
        </w:rPr>
        <w:t xml:space="preserve">Opis sposobu obliczenia ceny oferty </w:t>
      </w:r>
    </w:p>
    <w:p w:rsidR="00BE0992" w:rsidRPr="0021065F" w:rsidRDefault="00BE0992" w:rsidP="00C10CC1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>Cena oferty to cena brutto.</w:t>
      </w:r>
      <w:r w:rsidR="00C10CC1" w:rsidRPr="0021065F">
        <w:rPr>
          <w:rFonts w:ascii="Times New Roman" w:hAnsi="Times New Roman" w:cs="Times New Roman"/>
          <w:sz w:val="24"/>
          <w:szCs w:val="24"/>
        </w:rPr>
        <w:t xml:space="preserve"> </w:t>
      </w:r>
      <w:r w:rsidRPr="0021065F">
        <w:rPr>
          <w:rFonts w:ascii="Times New Roman" w:hAnsi="Times New Roman" w:cs="Times New Roman"/>
          <w:sz w:val="24"/>
          <w:szCs w:val="24"/>
        </w:rPr>
        <w:t>Cena może być tylko jedna, nie dopuszcza się wariantowości cen.</w:t>
      </w:r>
    </w:p>
    <w:p w:rsidR="00BE0992" w:rsidRPr="0021065F" w:rsidRDefault="00BE0992" w:rsidP="00C10CC1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lastRenderedPageBreak/>
        <w:t>Wynagrodzenie Wykonawcy będzie wynagrodzeniem ryczałtowym, którego definicję określa art. 632 § 1 Kodeksu cywilnego. Wynagrodzenie to obejmuje wszystkie koszty związane z realizacją zamówienia, w tym ryzyko Wykonawcy z tytułu oszacowania wszystkich kosztów niezbędnych do wykonania całości zamówienia. Cena podana w sposób określony w formularzu ofertowym powinna obejmować wszystkie koszty i składniki, jakie trzeba będzie zapłacić za przedmiot zamówienia. Cenę ryczałtową oferty należy wyliczyć na podstawie indywidualnej kalkulacji, uwzględniając wszelkie koszty niezbędne do wykonania zamówienia, w tym koszty gwarancyjne, podatki oraz rabaty, upusty itp., których Wykonawca zamierza udzielić. Niedoszacowanie, pominięcie oraz brak rozpoznania zakresu zamówienia nie może być podstawą do żądania zmiany wynagrodzenia.</w:t>
      </w:r>
    </w:p>
    <w:p w:rsidR="00BE0992" w:rsidRPr="0021065F" w:rsidRDefault="00BE0992" w:rsidP="00C10CC1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>Wykonawca określi w ofercie cenę całkowitą brutto dla przedmiotu zamówienia (obejmującą rzeczywistą stawkę podatku od towaru i usług VAT, stosowaną w obrocie gospodarczym dla danego przedmiotu zamówienia), cenę netto, podając ją w zapisie liczbowym i słownie.</w:t>
      </w:r>
    </w:p>
    <w:p w:rsidR="00BE0992" w:rsidRPr="0021065F" w:rsidRDefault="00BE0992" w:rsidP="00C10CC1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Cenę oferty należy podać w PLN. Cena musi być wyrażona w jednostkach nie mniejszych niż grosze (nie dopuszcza się podania jednostek w tysięcznych częściach złotego). </w:t>
      </w:r>
    </w:p>
    <w:p w:rsidR="006E61D4" w:rsidRPr="0021065F" w:rsidRDefault="006E61D4" w:rsidP="006E61D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21065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pl-PL"/>
        </w:rPr>
        <w:t xml:space="preserve">XII </w:t>
      </w:r>
      <w:r w:rsidRPr="0021065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pl-PL"/>
        </w:rPr>
        <w:tab/>
        <w:t>Opis kryteriów, którymi Zamawiający będzie się kierował przy wyborze oferty oraz wagi punktowe przypisane do kryteriów oceny oferty.</w:t>
      </w:r>
    </w:p>
    <w:p w:rsidR="006E61D4" w:rsidRPr="0021065F" w:rsidRDefault="006E61D4" w:rsidP="006E61D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pl-PL"/>
        </w:rPr>
      </w:pPr>
    </w:p>
    <w:p w:rsidR="006E61D4" w:rsidRPr="0021065F" w:rsidRDefault="006E61D4" w:rsidP="006E61D4">
      <w:pPr>
        <w:numPr>
          <w:ilvl w:val="0"/>
          <w:numId w:val="7"/>
        </w:num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65F">
        <w:rPr>
          <w:rFonts w:ascii="Times New Roman" w:eastAsia="Calibri" w:hAnsi="Times New Roman" w:cs="Times New Roman"/>
          <w:sz w:val="24"/>
          <w:szCs w:val="24"/>
        </w:rPr>
        <w:t xml:space="preserve">Przy wyborze najkorzystniejszej oferty Zmawiający będzie się kierował wyłącznie następującymi kryteriami oceny ofert: </w:t>
      </w:r>
    </w:p>
    <w:p w:rsidR="006E61D4" w:rsidRPr="0021065F" w:rsidRDefault="006E61D4" w:rsidP="006E61D4">
      <w:pPr>
        <w:numPr>
          <w:ilvl w:val="0"/>
          <w:numId w:val="8"/>
        </w:numPr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65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065F">
        <w:rPr>
          <w:rFonts w:ascii="Times New Roman" w:eastAsia="Calibri" w:hAnsi="Times New Roman" w:cs="Times New Roman"/>
          <w:sz w:val="24"/>
          <w:szCs w:val="24"/>
          <w:u w:val="single"/>
        </w:rPr>
        <w:t>Cena oferty</w:t>
      </w:r>
      <w:r w:rsidR="001A42C6" w:rsidRPr="0021065F">
        <w:rPr>
          <w:rFonts w:ascii="Times New Roman" w:eastAsia="Calibri" w:hAnsi="Times New Roman" w:cs="Times New Roman"/>
          <w:sz w:val="24"/>
          <w:szCs w:val="24"/>
        </w:rPr>
        <w:t xml:space="preserve"> – znaczenie </w:t>
      </w:r>
      <w:proofErr w:type="gramStart"/>
      <w:r w:rsidR="001A42C6" w:rsidRPr="0021065F">
        <w:rPr>
          <w:rFonts w:ascii="Times New Roman" w:eastAsia="Calibri" w:hAnsi="Times New Roman" w:cs="Times New Roman"/>
          <w:sz w:val="24"/>
          <w:szCs w:val="24"/>
        </w:rPr>
        <w:t>kryterium 9</w:t>
      </w:r>
      <w:r w:rsidRPr="0021065F">
        <w:rPr>
          <w:rFonts w:ascii="Times New Roman" w:eastAsia="Calibri" w:hAnsi="Times New Roman" w:cs="Times New Roman"/>
          <w:sz w:val="24"/>
          <w:szCs w:val="24"/>
        </w:rPr>
        <w:t>0  pkt</w:t>
      </w:r>
      <w:proofErr w:type="gramEnd"/>
      <w:r w:rsidRPr="0021065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E61D4" w:rsidRPr="0021065F" w:rsidRDefault="006E61D4" w:rsidP="006E61D4">
      <w:pPr>
        <w:numPr>
          <w:ilvl w:val="0"/>
          <w:numId w:val="8"/>
        </w:numPr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65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065F">
        <w:rPr>
          <w:rFonts w:ascii="Times New Roman" w:eastAsia="Calibri" w:hAnsi="Times New Roman" w:cs="Times New Roman"/>
          <w:sz w:val="24"/>
          <w:szCs w:val="24"/>
          <w:u w:val="single"/>
        </w:rPr>
        <w:t>Okres gwarancji</w:t>
      </w:r>
      <w:r w:rsidRPr="0021065F">
        <w:rPr>
          <w:rFonts w:ascii="Times New Roman" w:eastAsia="Calibri" w:hAnsi="Times New Roman" w:cs="Times New Roman"/>
          <w:sz w:val="24"/>
          <w:szCs w:val="24"/>
        </w:rPr>
        <w:t xml:space="preserve"> jakości na wykonane roboty, która obejmuje także wszelkie urządzenia i materiały, </w:t>
      </w:r>
      <w:proofErr w:type="gramStart"/>
      <w:r w:rsidRPr="0021065F">
        <w:rPr>
          <w:rFonts w:ascii="Times New Roman" w:eastAsia="Calibri" w:hAnsi="Times New Roman" w:cs="Times New Roman"/>
          <w:sz w:val="24"/>
          <w:szCs w:val="24"/>
        </w:rPr>
        <w:t>które  wchodzą</w:t>
      </w:r>
      <w:proofErr w:type="gramEnd"/>
      <w:r w:rsidRPr="0021065F">
        <w:rPr>
          <w:rFonts w:ascii="Times New Roman" w:eastAsia="Calibri" w:hAnsi="Times New Roman" w:cs="Times New Roman"/>
          <w:sz w:val="24"/>
          <w:szCs w:val="24"/>
        </w:rPr>
        <w:t xml:space="preserve"> w skład realizowanej inwestycji – znaczenie </w:t>
      </w:r>
      <w:r w:rsidRPr="009C6D8E">
        <w:rPr>
          <w:rFonts w:ascii="Times New Roman" w:eastAsia="Calibri" w:hAnsi="Times New Roman" w:cs="Times New Roman"/>
          <w:sz w:val="24"/>
          <w:szCs w:val="24"/>
        </w:rPr>
        <w:t xml:space="preserve">kryterium </w:t>
      </w:r>
      <w:r w:rsidR="009C6D8E">
        <w:rPr>
          <w:rFonts w:ascii="Times New Roman" w:eastAsia="Calibri" w:hAnsi="Times New Roman" w:cs="Times New Roman"/>
          <w:sz w:val="24"/>
          <w:szCs w:val="24"/>
        </w:rPr>
        <w:t>1</w:t>
      </w:r>
      <w:r w:rsidRPr="009C6D8E">
        <w:rPr>
          <w:rFonts w:ascii="Times New Roman" w:eastAsia="Calibri" w:hAnsi="Times New Roman" w:cs="Times New Roman"/>
          <w:sz w:val="24"/>
          <w:szCs w:val="24"/>
        </w:rPr>
        <w:t>0 pkt.</w:t>
      </w:r>
    </w:p>
    <w:p w:rsidR="006E61D4" w:rsidRPr="0021065F" w:rsidRDefault="006E61D4" w:rsidP="006E61D4">
      <w:pPr>
        <w:numPr>
          <w:ilvl w:val="0"/>
          <w:numId w:val="7"/>
        </w:numPr>
        <w:tabs>
          <w:tab w:val="left" w:pos="426"/>
        </w:tabs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65F">
        <w:rPr>
          <w:rFonts w:ascii="Times New Roman" w:eastAsia="Calibri" w:hAnsi="Times New Roman" w:cs="Times New Roman"/>
          <w:sz w:val="24"/>
          <w:szCs w:val="24"/>
          <w:u w:val="single"/>
        </w:rPr>
        <w:t>Kryterium I: Cena</w:t>
      </w:r>
    </w:p>
    <w:p w:rsidR="006E61D4" w:rsidRPr="0021065F" w:rsidRDefault="006E61D4" w:rsidP="006E61D4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65F">
        <w:rPr>
          <w:rFonts w:ascii="Times New Roman" w:eastAsia="Calibri" w:hAnsi="Times New Roman" w:cs="Times New Roman"/>
          <w:sz w:val="24"/>
          <w:szCs w:val="24"/>
        </w:rPr>
        <w:t>Kryterium ceny będzie rozpatrywane na podstawie ceny całkowitej brutto za wykonanie przedmiotu zamówienia. Ilość punktów w tym kryterium zostanie obliczona na podstawie niniejszego wzoru:</w:t>
      </w:r>
    </w:p>
    <w:p w:rsidR="006E61D4" w:rsidRPr="0021065F" w:rsidRDefault="001A42C6" w:rsidP="006E61D4">
      <w:pPr>
        <w:spacing w:after="0" w:line="240" w:lineRule="auto"/>
        <w:ind w:left="1068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65F">
        <w:rPr>
          <w:rFonts w:ascii="Times New Roman" w:eastAsia="Calibri" w:hAnsi="Times New Roman" w:cs="Times New Roman"/>
          <w:sz w:val="24"/>
          <w:szCs w:val="24"/>
        </w:rPr>
        <w:t>C = (</w:t>
      </w:r>
      <w:proofErr w:type="spellStart"/>
      <w:proofErr w:type="gramStart"/>
      <w:r w:rsidRPr="0021065F">
        <w:rPr>
          <w:rFonts w:ascii="Times New Roman" w:eastAsia="Calibri" w:hAnsi="Times New Roman" w:cs="Times New Roman"/>
          <w:sz w:val="24"/>
          <w:szCs w:val="24"/>
        </w:rPr>
        <w:t>Cn</w:t>
      </w:r>
      <w:proofErr w:type="spellEnd"/>
      <w:r w:rsidRPr="0021065F">
        <w:rPr>
          <w:rFonts w:ascii="Times New Roman" w:eastAsia="Calibri" w:hAnsi="Times New Roman" w:cs="Times New Roman"/>
          <w:sz w:val="24"/>
          <w:szCs w:val="24"/>
        </w:rPr>
        <w:t>/Co</w:t>
      </w:r>
      <w:proofErr w:type="gramEnd"/>
      <w:r w:rsidRPr="0021065F">
        <w:rPr>
          <w:rFonts w:ascii="Times New Roman" w:eastAsia="Calibri" w:hAnsi="Times New Roman" w:cs="Times New Roman"/>
          <w:sz w:val="24"/>
          <w:szCs w:val="24"/>
        </w:rPr>
        <w:t>) x 9</w:t>
      </w:r>
      <w:r w:rsidR="006E61D4" w:rsidRPr="0021065F">
        <w:rPr>
          <w:rFonts w:ascii="Times New Roman" w:eastAsia="Calibri" w:hAnsi="Times New Roman" w:cs="Times New Roman"/>
          <w:sz w:val="24"/>
          <w:szCs w:val="24"/>
        </w:rPr>
        <w:t xml:space="preserve">0 </w:t>
      </w:r>
      <w:proofErr w:type="spellStart"/>
      <w:r w:rsidR="006E61D4" w:rsidRPr="0021065F">
        <w:rPr>
          <w:rFonts w:ascii="Times New Roman" w:eastAsia="Calibri" w:hAnsi="Times New Roman" w:cs="Times New Roman"/>
          <w:sz w:val="24"/>
          <w:szCs w:val="24"/>
        </w:rPr>
        <w:t>pkt</w:t>
      </w:r>
      <w:proofErr w:type="spellEnd"/>
    </w:p>
    <w:p w:rsidR="006E61D4" w:rsidRPr="0021065F" w:rsidRDefault="006E61D4" w:rsidP="006E61D4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1065F">
        <w:rPr>
          <w:rFonts w:ascii="Times New Roman" w:eastAsia="Calibri" w:hAnsi="Times New Roman" w:cs="Times New Roman"/>
          <w:sz w:val="24"/>
          <w:szCs w:val="24"/>
        </w:rPr>
        <w:t>gdzie</w:t>
      </w:r>
      <w:proofErr w:type="gramEnd"/>
      <w:r w:rsidRPr="0021065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065F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21065F">
        <w:rPr>
          <w:rFonts w:ascii="Times New Roman" w:eastAsia="Calibri" w:hAnsi="Times New Roman" w:cs="Times New Roman"/>
          <w:sz w:val="24"/>
          <w:szCs w:val="24"/>
        </w:rPr>
        <w:t>Cn</w:t>
      </w:r>
      <w:proofErr w:type="spellEnd"/>
      <w:r w:rsidRPr="0021065F">
        <w:rPr>
          <w:rFonts w:ascii="Times New Roman" w:eastAsia="Calibri" w:hAnsi="Times New Roman" w:cs="Times New Roman"/>
          <w:sz w:val="24"/>
          <w:szCs w:val="24"/>
        </w:rPr>
        <w:t xml:space="preserve"> – cena brutto oferty najtańszej</w:t>
      </w:r>
    </w:p>
    <w:p w:rsidR="006E61D4" w:rsidRPr="0021065F" w:rsidRDefault="006E61D4" w:rsidP="006E61D4">
      <w:pPr>
        <w:spacing w:after="0" w:line="240" w:lineRule="auto"/>
        <w:ind w:left="1068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65F">
        <w:rPr>
          <w:rFonts w:ascii="Times New Roman" w:eastAsia="Calibri" w:hAnsi="Times New Roman" w:cs="Times New Roman"/>
          <w:sz w:val="24"/>
          <w:szCs w:val="24"/>
        </w:rPr>
        <w:t xml:space="preserve">Co - cena brutto oferty </w:t>
      </w:r>
      <w:proofErr w:type="gramStart"/>
      <w:r w:rsidRPr="0021065F">
        <w:rPr>
          <w:rFonts w:ascii="Times New Roman" w:eastAsia="Calibri" w:hAnsi="Times New Roman" w:cs="Times New Roman"/>
          <w:sz w:val="24"/>
          <w:szCs w:val="24"/>
        </w:rPr>
        <w:t xml:space="preserve">ocenianej </w:t>
      </w:r>
      <w:proofErr w:type="gramEnd"/>
    </w:p>
    <w:p w:rsidR="006E61D4" w:rsidRPr="0021065F" w:rsidRDefault="006E61D4" w:rsidP="006E61D4">
      <w:pPr>
        <w:numPr>
          <w:ilvl w:val="0"/>
          <w:numId w:val="9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1065F">
        <w:rPr>
          <w:rFonts w:ascii="Times New Roman" w:eastAsia="Times New Roman" w:hAnsi="Times New Roman" w:cs="Times New Roman"/>
          <w:sz w:val="24"/>
          <w:szCs w:val="24"/>
          <w:u w:val="single"/>
          <w:lang/>
        </w:rPr>
        <w:t>Kryterium II:</w:t>
      </w:r>
      <w:r w:rsidRPr="0021065F">
        <w:rPr>
          <w:rFonts w:ascii="Times New Roman" w:eastAsia="Times New Roman" w:hAnsi="Times New Roman" w:cs="Times New Roman"/>
          <w:sz w:val="24"/>
          <w:szCs w:val="24"/>
          <w:lang/>
        </w:rPr>
        <w:t xml:space="preserve"> okres gwarancji jakości na wykonane roboty, która obejmuje także wszelkie urządzenia i materiały, które  wchodzą w skład realizowanej  inwestycji.</w:t>
      </w:r>
    </w:p>
    <w:p w:rsidR="006E61D4" w:rsidRPr="0021065F" w:rsidRDefault="006E61D4" w:rsidP="006E61D4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65F">
        <w:rPr>
          <w:rFonts w:ascii="Times New Roman" w:eastAsia="Calibri" w:hAnsi="Times New Roman" w:cs="Times New Roman"/>
          <w:sz w:val="24"/>
          <w:szCs w:val="24"/>
        </w:rPr>
        <w:t xml:space="preserve">Zamawiający przyzna Wykonawcy </w:t>
      </w:r>
      <w:r w:rsidR="001A42C6" w:rsidRPr="0021065F">
        <w:rPr>
          <w:rFonts w:ascii="Times New Roman" w:eastAsia="Calibri" w:hAnsi="Times New Roman" w:cs="Times New Roman"/>
          <w:sz w:val="24"/>
          <w:szCs w:val="24"/>
        </w:rPr>
        <w:t>odpowiednią ilość punktów (max 1</w:t>
      </w:r>
      <w:r w:rsidRPr="0021065F">
        <w:rPr>
          <w:rFonts w:ascii="Times New Roman" w:eastAsia="Calibri" w:hAnsi="Times New Roman" w:cs="Times New Roman"/>
          <w:sz w:val="24"/>
          <w:szCs w:val="24"/>
        </w:rPr>
        <w:t>0), według poniższej zasady:</w:t>
      </w:r>
    </w:p>
    <w:p w:rsidR="006E61D4" w:rsidRPr="0021065F" w:rsidRDefault="006E61D4" w:rsidP="006E61D4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65F">
        <w:rPr>
          <w:rFonts w:ascii="Times New Roman" w:eastAsia="Calibri" w:hAnsi="Times New Roman" w:cs="Times New Roman"/>
          <w:sz w:val="24"/>
          <w:szCs w:val="24"/>
        </w:rPr>
        <w:t>- Wykonawca otrzyma 0 pkt, jeżeli zaoferu</w:t>
      </w:r>
      <w:r w:rsidR="001A42C6" w:rsidRPr="0021065F">
        <w:rPr>
          <w:rFonts w:ascii="Times New Roman" w:eastAsia="Calibri" w:hAnsi="Times New Roman" w:cs="Times New Roman"/>
          <w:sz w:val="24"/>
          <w:szCs w:val="24"/>
        </w:rPr>
        <w:t xml:space="preserve">je termin gwarancji wynoszący 18 </w:t>
      </w:r>
      <w:r w:rsidR="003F3A02" w:rsidRPr="0021065F">
        <w:rPr>
          <w:rFonts w:ascii="Times New Roman" w:eastAsia="Calibri" w:hAnsi="Times New Roman" w:cs="Times New Roman"/>
          <w:sz w:val="24"/>
          <w:szCs w:val="24"/>
        </w:rPr>
        <w:t>miesięcy</w:t>
      </w:r>
      <w:r w:rsidRPr="0021065F">
        <w:rPr>
          <w:rFonts w:ascii="Times New Roman" w:eastAsia="Calibri" w:hAnsi="Times New Roman" w:cs="Times New Roman"/>
          <w:sz w:val="24"/>
          <w:szCs w:val="24"/>
        </w:rPr>
        <w:t>,</w:t>
      </w:r>
    </w:p>
    <w:p w:rsidR="006E61D4" w:rsidRPr="0021065F" w:rsidRDefault="001A42C6" w:rsidP="006E61D4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65F">
        <w:rPr>
          <w:rFonts w:ascii="Times New Roman" w:eastAsia="Calibri" w:hAnsi="Times New Roman" w:cs="Times New Roman"/>
          <w:sz w:val="24"/>
          <w:szCs w:val="24"/>
        </w:rPr>
        <w:t>- Wykonawca otrzyma 5</w:t>
      </w:r>
      <w:r w:rsidR="006E61D4" w:rsidRPr="0021065F">
        <w:rPr>
          <w:rFonts w:ascii="Times New Roman" w:eastAsia="Calibri" w:hAnsi="Times New Roman" w:cs="Times New Roman"/>
          <w:sz w:val="24"/>
          <w:szCs w:val="24"/>
        </w:rPr>
        <w:t xml:space="preserve"> pkt, jeżeli zaoferu</w:t>
      </w:r>
      <w:r w:rsidRPr="0021065F">
        <w:rPr>
          <w:rFonts w:ascii="Times New Roman" w:eastAsia="Calibri" w:hAnsi="Times New Roman" w:cs="Times New Roman"/>
          <w:sz w:val="24"/>
          <w:szCs w:val="24"/>
        </w:rPr>
        <w:t>je termin gwarancji wynoszący 24 miesiące</w:t>
      </w:r>
      <w:r w:rsidR="006E61D4" w:rsidRPr="0021065F">
        <w:rPr>
          <w:rFonts w:ascii="Times New Roman" w:eastAsia="Calibri" w:hAnsi="Times New Roman" w:cs="Times New Roman"/>
          <w:sz w:val="24"/>
          <w:szCs w:val="24"/>
        </w:rPr>
        <w:t xml:space="preserve">, </w:t>
      </w:r>
    </w:p>
    <w:p w:rsidR="006E61D4" w:rsidRPr="0021065F" w:rsidRDefault="001A42C6" w:rsidP="006E61D4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65F">
        <w:rPr>
          <w:rFonts w:ascii="Times New Roman" w:eastAsia="Calibri" w:hAnsi="Times New Roman" w:cs="Times New Roman"/>
          <w:sz w:val="24"/>
          <w:szCs w:val="24"/>
        </w:rPr>
        <w:t>- Wykonawca otrzyma 1</w:t>
      </w:r>
      <w:r w:rsidR="006E61D4" w:rsidRPr="0021065F">
        <w:rPr>
          <w:rFonts w:ascii="Times New Roman" w:eastAsia="Calibri" w:hAnsi="Times New Roman" w:cs="Times New Roman"/>
          <w:sz w:val="24"/>
          <w:szCs w:val="24"/>
        </w:rPr>
        <w:t>0 pkt, jeżeli zaofer</w:t>
      </w:r>
      <w:r w:rsidRPr="0021065F">
        <w:rPr>
          <w:rFonts w:ascii="Times New Roman" w:eastAsia="Calibri" w:hAnsi="Times New Roman" w:cs="Times New Roman"/>
          <w:sz w:val="24"/>
          <w:szCs w:val="24"/>
        </w:rPr>
        <w:t>uje termin gwarancji wynoszący 36</w:t>
      </w:r>
      <w:r w:rsidR="006E61D4" w:rsidRPr="0021065F">
        <w:rPr>
          <w:rFonts w:ascii="Times New Roman" w:eastAsia="Calibri" w:hAnsi="Times New Roman" w:cs="Times New Roman"/>
          <w:sz w:val="24"/>
          <w:szCs w:val="24"/>
        </w:rPr>
        <w:t xml:space="preserve"> miesięcy lub więcej. </w:t>
      </w:r>
    </w:p>
    <w:p w:rsidR="006E61D4" w:rsidRPr="0021065F" w:rsidRDefault="006E61D4" w:rsidP="006E61D4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65F">
        <w:rPr>
          <w:rFonts w:ascii="Times New Roman" w:eastAsia="Calibri" w:hAnsi="Times New Roman" w:cs="Times New Roman"/>
          <w:sz w:val="24"/>
          <w:szCs w:val="24"/>
        </w:rPr>
        <w:t>Zaofe</w:t>
      </w:r>
      <w:r w:rsidR="001A42C6" w:rsidRPr="0021065F">
        <w:rPr>
          <w:rFonts w:ascii="Times New Roman" w:eastAsia="Calibri" w:hAnsi="Times New Roman" w:cs="Times New Roman"/>
          <w:sz w:val="24"/>
          <w:szCs w:val="24"/>
        </w:rPr>
        <w:t xml:space="preserve">rowanie terminu krótszego niż 18 </w:t>
      </w:r>
      <w:r w:rsidR="003F3A02" w:rsidRPr="0021065F">
        <w:rPr>
          <w:rFonts w:ascii="Times New Roman" w:eastAsia="Calibri" w:hAnsi="Times New Roman" w:cs="Times New Roman"/>
          <w:sz w:val="24"/>
          <w:szCs w:val="24"/>
        </w:rPr>
        <w:t>miesięcy</w:t>
      </w:r>
      <w:r w:rsidRPr="0021065F">
        <w:rPr>
          <w:rFonts w:ascii="Times New Roman" w:eastAsia="Calibri" w:hAnsi="Times New Roman" w:cs="Times New Roman"/>
          <w:sz w:val="24"/>
          <w:szCs w:val="24"/>
        </w:rPr>
        <w:t xml:space="preserve"> spowoduje odrzucenie oferty.</w:t>
      </w:r>
    </w:p>
    <w:p w:rsidR="006E61D4" w:rsidRPr="0021065F" w:rsidRDefault="006E61D4" w:rsidP="006E61D4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65F">
        <w:rPr>
          <w:rFonts w:ascii="Times New Roman" w:eastAsia="Calibri" w:hAnsi="Times New Roman" w:cs="Times New Roman"/>
          <w:sz w:val="24"/>
          <w:szCs w:val="24"/>
        </w:rPr>
        <w:lastRenderedPageBreak/>
        <w:t>Wykonawca winien wypełnić w Formularzu ofertowym tabelę dotyczącą kryterium: okres gwarancji. W przypadku, gdy Wykonawca w formularzu ofertowym nie zaznaczy żadnego pola z terminem gwarancji Zamawiający odrzuci jego ofertę.</w:t>
      </w:r>
    </w:p>
    <w:p w:rsidR="006E61D4" w:rsidRPr="0021065F" w:rsidRDefault="006E61D4" w:rsidP="006E61D4">
      <w:pPr>
        <w:numPr>
          <w:ilvl w:val="0"/>
          <w:numId w:val="9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1065F">
        <w:rPr>
          <w:rFonts w:ascii="Times New Roman" w:eastAsia="Times New Roman" w:hAnsi="Times New Roman" w:cs="Times New Roman"/>
          <w:sz w:val="24"/>
          <w:szCs w:val="24"/>
          <w:lang/>
        </w:rPr>
        <w:t>Każda z ofert otrzyma liczbę punktów jaka wynika ze wzoru   LP = C + Cz , gdzie:</w:t>
      </w:r>
    </w:p>
    <w:p w:rsidR="006E61D4" w:rsidRPr="0021065F" w:rsidRDefault="006E61D4" w:rsidP="006E61D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1065F">
        <w:rPr>
          <w:rFonts w:ascii="Times New Roman" w:eastAsia="Times New Roman" w:hAnsi="Times New Roman" w:cs="Times New Roman"/>
          <w:sz w:val="24"/>
          <w:szCs w:val="24"/>
          <w:lang/>
        </w:rPr>
        <w:t>LP – całkowita liczba punktów przyznanych ofercie</w:t>
      </w:r>
    </w:p>
    <w:p w:rsidR="006E61D4" w:rsidRPr="0021065F" w:rsidRDefault="006E61D4" w:rsidP="006E61D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1065F">
        <w:rPr>
          <w:rFonts w:ascii="Times New Roman" w:eastAsia="Times New Roman" w:hAnsi="Times New Roman" w:cs="Times New Roman"/>
          <w:sz w:val="24"/>
          <w:szCs w:val="24"/>
          <w:lang/>
        </w:rPr>
        <w:t>C - liczba punktów przyznanych za kryterium nr I - cena</w:t>
      </w:r>
    </w:p>
    <w:p w:rsidR="006E61D4" w:rsidRPr="0021065F" w:rsidRDefault="006E61D4" w:rsidP="006E61D4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1065F">
        <w:rPr>
          <w:rFonts w:ascii="Times New Roman" w:eastAsia="Times New Roman" w:hAnsi="Times New Roman" w:cs="Times New Roman"/>
          <w:sz w:val="24"/>
          <w:szCs w:val="24"/>
          <w:lang/>
        </w:rPr>
        <w:t>Cz – liczba punktów przyznanych za kryterium nr II – okres gwarancji</w:t>
      </w:r>
    </w:p>
    <w:p w:rsidR="006E61D4" w:rsidRPr="0021065F" w:rsidRDefault="006E61D4" w:rsidP="006E61D4">
      <w:pPr>
        <w:numPr>
          <w:ilvl w:val="0"/>
          <w:numId w:val="9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1065F">
        <w:rPr>
          <w:rFonts w:ascii="Times New Roman" w:eastAsia="Times New Roman" w:hAnsi="Times New Roman" w:cs="Times New Roman"/>
          <w:sz w:val="24"/>
          <w:szCs w:val="24"/>
          <w:lang/>
        </w:rPr>
        <w:t>Jeżeli nie można wybrać oferty najkorzystniejszej z uwagi na to, że dwie lub więcej ofert przedstawia taki sam bilans ceny i innych kryteriów oceny ofert, Zamawiający spośród tych ofert wybiera (jeżeli jest to możliwe) ofertę z najniższą ceną.</w:t>
      </w:r>
    </w:p>
    <w:p w:rsidR="006E61D4" w:rsidRPr="0021065F" w:rsidRDefault="006E61D4" w:rsidP="006E61D4">
      <w:pPr>
        <w:numPr>
          <w:ilvl w:val="0"/>
          <w:numId w:val="9"/>
        </w:numPr>
        <w:spacing w:after="0" w:line="240" w:lineRule="auto"/>
        <w:ind w:left="426" w:hanging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65F">
        <w:rPr>
          <w:rFonts w:ascii="Times New Roman" w:eastAsia="Calibri" w:hAnsi="Times New Roman" w:cs="Times New Roman"/>
          <w:sz w:val="24"/>
          <w:szCs w:val="24"/>
        </w:rPr>
        <w:t xml:space="preserve">W celu obliczenia punktów, wyniki poszczególnych działań matematycznych będą zaokrąglane do dwóch miejsc po przecinku lub z większą dokładnością, jeśli przy zastosowaniu wymienionego zaokrąglenia nie występuje różnica w ilości przyznanych punktów. </w:t>
      </w:r>
    </w:p>
    <w:p w:rsidR="00EF115F" w:rsidRDefault="006E61D4" w:rsidP="006E61D4">
      <w:pPr>
        <w:numPr>
          <w:ilvl w:val="0"/>
          <w:numId w:val="9"/>
        </w:numPr>
        <w:spacing w:after="0" w:line="240" w:lineRule="auto"/>
        <w:ind w:left="426" w:hanging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65F">
        <w:rPr>
          <w:rFonts w:ascii="Times New Roman" w:eastAsia="Calibri" w:hAnsi="Times New Roman" w:cs="Times New Roman"/>
          <w:sz w:val="24"/>
          <w:szCs w:val="24"/>
        </w:rPr>
        <w:t>Ofertę należy złożyć w języku polskim, wszelkie rozliczenia będą w walucie polskiej.</w:t>
      </w:r>
      <w:r w:rsidR="00EF115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E61D4" w:rsidRDefault="006E61D4" w:rsidP="006E61D4">
      <w:pPr>
        <w:numPr>
          <w:ilvl w:val="0"/>
          <w:numId w:val="9"/>
        </w:numPr>
        <w:spacing w:after="0" w:line="240" w:lineRule="auto"/>
        <w:ind w:left="426" w:hanging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65F">
        <w:rPr>
          <w:rFonts w:ascii="Times New Roman" w:eastAsia="Calibri" w:hAnsi="Times New Roman" w:cs="Times New Roman"/>
          <w:sz w:val="24"/>
          <w:szCs w:val="24"/>
        </w:rPr>
        <w:t xml:space="preserve">Najkorzystniejsza oferta w odniesieniu do tego kryterium może uzyskać maksimum 100 pkt. Zamawiający udzieli Zamówienia Wykonawcy, którego oferta odpowiada wszystkim wymaganiom przedstawionym w Zapytaniu ofertowym i została </w:t>
      </w:r>
      <w:proofErr w:type="gramStart"/>
      <w:r w:rsidRPr="0021065F">
        <w:rPr>
          <w:rFonts w:ascii="Times New Roman" w:eastAsia="Calibri" w:hAnsi="Times New Roman" w:cs="Times New Roman"/>
          <w:sz w:val="24"/>
          <w:szCs w:val="24"/>
        </w:rPr>
        <w:t>oceniona jako</w:t>
      </w:r>
      <w:proofErr w:type="gramEnd"/>
      <w:r w:rsidRPr="0021065F">
        <w:rPr>
          <w:rFonts w:ascii="Times New Roman" w:eastAsia="Calibri" w:hAnsi="Times New Roman" w:cs="Times New Roman"/>
          <w:sz w:val="24"/>
          <w:szCs w:val="24"/>
        </w:rPr>
        <w:t xml:space="preserve"> najkorzystniejsza w oparciu o podane kryteria wyboru. Zamawiający udzieli niniejszego zamówienia temu Wykonawcy, którego oferta otrzyma największą ilość punktów po zsumowaniu obydwu kryteriów.</w:t>
      </w:r>
    </w:p>
    <w:p w:rsidR="001F6AEB" w:rsidRPr="006E5637" w:rsidRDefault="0067041B" w:rsidP="003A223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pl-PL"/>
        </w:rPr>
      </w:pPr>
      <w:bookmarkStart w:id="2" w:name="_Hlk483690849"/>
      <w:r w:rsidRPr="006E5637">
        <w:rPr>
          <w:rFonts w:ascii="Times New Roman" w:eastAsia="Calibri" w:hAnsi="Times New Roman" w:cs="Times New Roman"/>
          <w:b/>
          <w:bCs/>
          <w:sz w:val="24"/>
          <w:szCs w:val="24"/>
          <w:lang w:eastAsia="pl-PL"/>
        </w:rPr>
        <w:t>XI</w:t>
      </w:r>
      <w:bookmarkEnd w:id="2"/>
      <w:r w:rsidRPr="006E5637">
        <w:rPr>
          <w:rFonts w:ascii="Times New Roman" w:eastAsia="Calibri" w:hAnsi="Times New Roman" w:cs="Times New Roman"/>
          <w:b/>
          <w:bCs/>
          <w:sz w:val="24"/>
          <w:szCs w:val="24"/>
          <w:lang w:eastAsia="pl-PL"/>
        </w:rPr>
        <w:t xml:space="preserve">II </w:t>
      </w:r>
      <w:r w:rsidRPr="006E5637">
        <w:rPr>
          <w:rFonts w:ascii="Times New Roman" w:eastAsia="Calibri" w:hAnsi="Times New Roman" w:cs="Times New Roman"/>
          <w:b/>
          <w:bCs/>
          <w:sz w:val="24"/>
          <w:szCs w:val="24"/>
          <w:lang w:eastAsia="pl-PL"/>
        </w:rPr>
        <w:tab/>
        <w:t xml:space="preserve">Informacja o wyborze najkorzystniejszej oferty. </w:t>
      </w:r>
    </w:p>
    <w:p w:rsidR="001F6AEB" w:rsidRPr="006E5637" w:rsidRDefault="001F6AEB" w:rsidP="003A223B">
      <w:pPr>
        <w:numPr>
          <w:ilvl w:val="0"/>
          <w:numId w:val="14"/>
        </w:numPr>
        <w:spacing w:after="0" w:line="240" w:lineRule="auto"/>
        <w:ind w:left="426" w:hanging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5637">
        <w:rPr>
          <w:rFonts w:ascii="Times New Roman" w:eastAsia="Calibri" w:hAnsi="Times New Roman" w:cs="Times New Roman"/>
          <w:sz w:val="24"/>
          <w:szCs w:val="24"/>
        </w:rPr>
        <w:t xml:space="preserve">Zamawiający powiadomi o wynikach postępowania telefonicznie oraz za pośrednictwem poczty w z zachowaniem formy pisemnej. </w:t>
      </w:r>
    </w:p>
    <w:p w:rsidR="001F6AEB" w:rsidRPr="006E5637" w:rsidRDefault="001F6AEB" w:rsidP="003A223B">
      <w:pPr>
        <w:numPr>
          <w:ilvl w:val="0"/>
          <w:numId w:val="14"/>
        </w:numPr>
        <w:spacing w:after="0" w:line="240" w:lineRule="auto"/>
        <w:ind w:left="426" w:hanging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5637">
        <w:rPr>
          <w:rFonts w:ascii="Times New Roman" w:eastAsia="Calibri" w:hAnsi="Times New Roman" w:cs="Times New Roman"/>
          <w:sz w:val="24"/>
          <w:szCs w:val="24"/>
        </w:rPr>
        <w:t>Z wykonawcą, który złoży najkorzystniejszą ofertę zostanie podpisana umowa, kt</w:t>
      </w:r>
      <w:r w:rsidR="0067041B" w:rsidRPr="006E5637">
        <w:rPr>
          <w:rFonts w:ascii="Times New Roman" w:eastAsia="Calibri" w:hAnsi="Times New Roman" w:cs="Times New Roman"/>
          <w:sz w:val="24"/>
          <w:szCs w:val="24"/>
        </w:rPr>
        <w:t>órej wzór stanowi Załącznik nr 5</w:t>
      </w:r>
      <w:r w:rsidRPr="006E5637">
        <w:rPr>
          <w:rFonts w:ascii="Times New Roman" w:eastAsia="Calibri" w:hAnsi="Times New Roman" w:cs="Times New Roman"/>
          <w:sz w:val="24"/>
          <w:szCs w:val="24"/>
        </w:rPr>
        <w:t>, do niniejszego zapytania. Zamawiający poinf</w:t>
      </w:r>
      <w:r w:rsidR="0067041B" w:rsidRPr="006E5637">
        <w:rPr>
          <w:rFonts w:ascii="Times New Roman" w:eastAsia="Calibri" w:hAnsi="Times New Roman" w:cs="Times New Roman"/>
          <w:sz w:val="24"/>
          <w:szCs w:val="24"/>
        </w:rPr>
        <w:t xml:space="preserve">ormuje telefonicznie Wykonawcę </w:t>
      </w:r>
      <w:r w:rsidRPr="006E5637">
        <w:rPr>
          <w:rFonts w:ascii="Times New Roman" w:eastAsia="Calibri" w:hAnsi="Times New Roman" w:cs="Times New Roman"/>
          <w:sz w:val="24"/>
          <w:szCs w:val="24"/>
        </w:rPr>
        <w:t xml:space="preserve">o miejscu oraz terminie podpisania umowy. </w:t>
      </w:r>
    </w:p>
    <w:p w:rsidR="001F6AEB" w:rsidRPr="006E5637" w:rsidRDefault="0067041B" w:rsidP="003A223B">
      <w:pPr>
        <w:spacing w:after="0"/>
        <w:jc w:val="both"/>
        <w:rPr>
          <w:rFonts w:asciiTheme="majorHAnsi" w:hAnsiTheme="majorHAnsi"/>
          <w:b/>
          <w:highlight w:val="lightGray"/>
        </w:rPr>
      </w:pPr>
      <w:r w:rsidRPr="006E5637">
        <w:rPr>
          <w:rFonts w:ascii="Times New Roman" w:eastAsia="Calibri" w:hAnsi="Times New Roman" w:cs="Times New Roman"/>
          <w:b/>
          <w:bCs/>
          <w:sz w:val="24"/>
          <w:szCs w:val="24"/>
          <w:lang w:eastAsia="pl-PL"/>
        </w:rPr>
        <w:t xml:space="preserve">XIV </w:t>
      </w:r>
      <w:r w:rsidRPr="006E5637">
        <w:rPr>
          <w:rFonts w:ascii="Times New Roman" w:eastAsia="Calibri" w:hAnsi="Times New Roman" w:cs="Times New Roman"/>
          <w:b/>
          <w:bCs/>
          <w:sz w:val="24"/>
          <w:szCs w:val="24"/>
          <w:lang w:eastAsia="pl-PL"/>
        </w:rPr>
        <w:tab/>
      </w:r>
      <w:r w:rsidR="00023509" w:rsidRPr="006E5637">
        <w:rPr>
          <w:rFonts w:ascii="Times New Roman" w:eastAsia="Calibri" w:hAnsi="Times New Roman" w:cs="Times New Roman"/>
          <w:b/>
          <w:bCs/>
          <w:sz w:val="24"/>
          <w:szCs w:val="24"/>
          <w:lang w:eastAsia="pl-PL"/>
        </w:rPr>
        <w:t>Pozostałe informacje</w:t>
      </w:r>
    </w:p>
    <w:p w:rsidR="003A223B" w:rsidRPr="006E5637" w:rsidRDefault="003A223B" w:rsidP="006E5637">
      <w:pPr>
        <w:numPr>
          <w:ilvl w:val="0"/>
          <w:numId w:val="15"/>
        </w:numPr>
        <w:spacing w:after="0" w:line="24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6E5637">
        <w:rPr>
          <w:rFonts w:ascii="Times New Roman" w:hAnsi="Times New Roman" w:cs="Times New Roman"/>
          <w:sz w:val="24"/>
          <w:szCs w:val="24"/>
        </w:rPr>
        <w:t>Przed upływem terminu składania ofert można zmienić zapytanie ofertowe, jeżeli:</w:t>
      </w:r>
    </w:p>
    <w:p w:rsidR="003A223B" w:rsidRPr="006E5637" w:rsidRDefault="003A223B" w:rsidP="006E5637">
      <w:pPr>
        <w:pStyle w:val="Akapitzlist"/>
        <w:numPr>
          <w:ilvl w:val="1"/>
          <w:numId w:val="18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5637">
        <w:rPr>
          <w:rFonts w:ascii="Times New Roman" w:hAnsi="Times New Roman" w:cs="Times New Roman"/>
          <w:sz w:val="24"/>
          <w:szCs w:val="24"/>
        </w:rPr>
        <w:t>zmienione</w:t>
      </w:r>
      <w:proofErr w:type="gramEnd"/>
      <w:r w:rsidRPr="006E5637">
        <w:rPr>
          <w:rFonts w:ascii="Times New Roman" w:hAnsi="Times New Roman" w:cs="Times New Roman"/>
          <w:sz w:val="24"/>
          <w:szCs w:val="24"/>
        </w:rPr>
        <w:t xml:space="preserve"> zapytanie ofertowe zostanie udostępnione różnym podmiotom zgodnie z art. 43a ust. 3 ustawy przed upływem tego terminu;</w:t>
      </w:r>
    </w:p>
    <w:p w:rsidR="006E5637" w:rsidRPr="006E5637" w:rsidRDefault="003A223B" w:rsidP="006E5637">
      <w:pPr>
        <w:pStyle w:val="Akapitzlist"/>
        <w:numPr>
          <w:ilvl w:val="1"/>
          <w:numId w:val="18"/>
        </w:numPr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6E5637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6E5637">
        <w:rPr>
          <w:rFonts w:ascii="Times New Roman" w:hAnsi="Times New Roman" w:cs="Times New Roman"/>
          <w:sz w:val="24"/>
          <w:szCs w:val="24"/>
        </w:rPr>
        <w:t xml:space="preserve"> zmienionym zapytaniu ofertowym zostanie wskazany nowy termin składania ofert dłuższy od pierwotnego terminu</w:t>
      </w:r>
      <w:r w:rsidR="006E5637" w:rsidRPr="006E5637">
        <w:rPr>
          <w:rFonts w:ascii="Times New Roman" w:hAnsi="Times New Roman" w:cs="Times New Roman"/>
          <w:sz w:val="24"/>
          <w:szCs w:val="24"/>
        </w:rPr>
        <w:t xml:space="preserve"> </w:t>
      </w:r>
      <w:r w:rsidRPr="006E5637">
        <w:rPr>
          <w:rFonts w:ascii="Times New Roman" w:hAnsi="Times New Roman" w:cs="Times New Roman"/>
          <w:sz w:val="24"/>
          <w:szCs w:val="24"/>
        </w:rPr>
        <w:t>nie mniej niż o 7 dni.</w:t>
      </w:r>
    </w:p>
    <w:p w:rsidR="00023509" w:rsidRPr="006E5637" w:rsidRDefault="00023509" w:rsidP="006E5637">
      <w:pPr>
        <w:numPr>
          <w:ilvl w:val="0"/>
          <w:numId w:val="15"/>
        </w:numPr>
        <w:spacing w:after="0" w:line="240" w:lineRule="auto"/>
        <w:ind w:left="426" w:hanging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5637">
        <w:rPr>
          <w:rFonts w:ascii="Times New Roman" w:hAnsi="Times New Roman" w:cs="Times New Roman"/>
          <w:sz w:val="24"/>
          <w:szCs w:val="24"/>
        </w:rPr>
        <w:t>Nie dopuszcza się składania ofert częściowych oraz wariantowych.</w:t>
      </w:r>
    </w:p>
    <w:p w:rsidR="001F6AEB" w:rsidRPr="006E5637" w:rsidRDefault="001F6AEB" w:rsidP="003A223B">
      <w:pPr>
        <w:numPr>
          <w:ilvl w:val="0"/>
          <w:numId w:val="15"/>
        </w:numPr>
        <w:spacing w:after="0" w:line="240" w:lineRule="auto"/>
        <w:ind w:left="426" w:hanging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5637">
        <w:rPr>
          <w:rFonts w:ascii="Times New Roman" w:eastAsia="Calibri" w:hAnsi="Times New Roman" w:cs="Times New Roman"/>
          <w:sz w:val="24"/>
          <w:szCs w:val="24"/>
        </w:rPr>
        <w:t>Zamawiający nie przewiduje zawarcia umowy ramowej.</w:t>
      </w:r>
    </w:p>
    <w:p w:rsidR="003A223B" w:rsidRPr="006E5637" w:rsidRDefault="003A223B" w:rsidP="003A223B">
      <w:pPr>
        <w:numPr>
          <w:ilvl w:val="0"/>
          <w:numId w:val="15"/>
        </w:numPr>
        <w:spacing w:after="0" w:line="240" w:lineRule="auto"/>
        <w:ind w:left="426" w:hanging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5637">
        <w:rPr>
          <w:rFonts w:ascii="Times New Roman" w:eastAsia="Calibri" w:hAnsi="Times New Roman" w:cs="Times New Roman"/>
          <w:sz w:val="24"/>
          <w:szCs w:val="24"/>
        </w:rPr>
        <w:t>Zamawiający dopuszcza możliwość zmiany zawartej umowy, w przypadkach określonych w załączonym projekcie umowy</w:t>
      </w:r>
      <w:r w:rsidR="006E5637" w:rsidRPr="006E5637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F6AEB" w:rsidRPr="003A223B" w:rsidRDefault="00023509" w:rsidP="003A223B">
      <w:pPr>
        <w:numPr>
          <w:ilvl w:val="0"/>
          <w:numId w:val="15"/>
        </w:numPr>
        <w:spacing w:after="0" w:line="240" w:lineRule="auto"/>
        <w:ind w:left="426" w:hanging="42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01998">
        <w:rPr>
          <w:rFonts w:ascii="Times New Roman" w:hAnsi="Times New Roman" w:cs="Times New Roman"/>
          <w:sz w:val="24"/>
          <w:szCs w:val="24"/>
        </w:rPr>
        <w:t>Wszelkie informacje oraz dokumenty można uzyskać w siedzibie zamawiającego w Klukówku nr 8. Osobą wyznaczoną do kontaktów w sprawie niniejszego zamówienia jest p. Piotr Słupski e-mail: piotr.</w:t>
      </w:r>
      <w:proofErr w:type="gramStart"/>
      <w:r w:rsidRPr="00601998">
        <w:rPr>
          <w:rFonts w:ascii="Times New Roman" w:hAnsi="Times New Roman" w:cs="Times New Roman"/>
          <w:sz w:val="24"/>
          <w:szCs w:val="24"/>
        </w:rPr>
        <w:t>slupski</w:t>
      </w:r>
      <w:proofErr w:type="gramEnd"/>
      <w:r w:rsidRPr="00601998">
        <w:rPr>
          <w:rFonts w:ascii="Times New Roman" w:hAnsi="Times New Roman" w:cs="Times New Roman"/>
          <w:sz w:val="24"/>
          <w:szCs w:val="24"/>
        </w:rPr>
        <w:t>@o2.</w:t>
      </w:r>
      <w:proofErr w:type="gramStart"/>
      <w:r w:rsidRPr="00601998">
        <w:rPr>
          <w:rFonts w:ascii="Times New Roman" w:hAnsi="Times New Roman" w:cs="Times New Roman"/>
          <w:sz w:val="24"/>
          <w:szCs w:val="24"/>
        </w:rPr>
        <w:t>pl</w:t>
      </w:r>
      <w:proofErr w:type="gramEnd"/>
      <w:r w:rsidRPr="00601998">
        <w:rPr>
          <w:rFonts w:ascii="Times New Roman" w:hAnsi="Times New Roman" w:cs="Times New Roman"/>
          <w:sz w:val="24"/>
          <w:szCs w:val="24"/>
        </w:rPr>
        <w:t>, nr tel.: 516149321.</w:t>
      </w:r>
    </w:p>
    <w:p w:rsidR="00023509" w:rsidRPr="003A223B" w:rsidRDefault="00023509" w:rsidP="003A223B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00D05" w:rsidRDefault="00600D05" w:rsidP="00601998">
      <w:pPr>
        <w:rPr>
          <w:ins w:id="3" w:author="Piotr Słupski" w:date="2017-05-28T21:45:00Z"/>
          <w:rFonts w:ascii="Times New Roman" w:hAnsi="Times New Roman" w:cs="Times New Roman"/>
          <w:sz w:val="24"/>
          <w:szCs w:val="24"/>
        </w:rPr>
      </w:pPr>
    </w:p>
    <w:p w:rsidR="00600D05" w:rsidRDefault="00600D05" w:rsidP="00601998">
      <w:pPr>
        <w:rPr>
          <w:ins w:id="4" w:author="Piotr Słupski" w:date="2017-05-28T21:45:00Z"/>
          <w:rFonts w:ascii="Times New Roman" w:hAnsi="Times New Roman" w:cs="Times New Roman"/>
          <w:sz w:val="24"/>
          <w:szCs w:val="24"/>
        </w:rPr>
      </w:pPr>
    </w:p>
    <w:p w:rsidR="00600D05" w:rsidRDefault="00600D05" w:rsidP="00601998">
      <w:pPr>
        <w:rPr>
          <w:ins w:id="5" w:author="Piotr Słupski" w:date="2017-05-28T21:45:00Z"/>
          <w:rFonts w:ascii="Times New Roman" w:hAnsi="Times New Roman" w:cs="Times New Roman"/>
          <w:sz w:val="24"/>
          <w:szCs w:val="24"/>
        </w:rPr>
      </w:pPr>
    </w:p>
    <w:p w:rsidR="006E61D4" w:rsidRPr="00601998" w:rsidRDefault="006E61D4" w:rsidP="00601998">
      <w:pPr>
        <w:rPr>
          <w:rFonts w:ascii="Times New Roman" w:hAnsi="Times New Roman" w:cs="Times New Roman"/>
          <w:sz w:val="24"/>
          <w:szCs w:val="24"/>
        </w:rPr>
      </w:pPr>
      <w:r w:rsidRPr="00601998">
        <w:rPr>
          <w:rFonts w:ascii="Times New Roman" w:hAnsi="Times New Roman" w:cs="Times New Roman"/>
          <w:sz w:val="24"/>
          <w:szCs w:val="24"/>
        </w:rPr>
        <w:lastRenderedPageBreak/>
        <w:t xml:space="preserve">Wzory oświadczeń i dokumentów, stanowiące załączniki do niniejszego zapytania: </w:t>
      </w:r>
    </w:p>
    <w:p w:rsidR="006E61D4" w:rsidRPr="0021065F" w:rsidRDefault="006E61D4" w:rsidP="006E61D4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1. Załącznik nr 1– opis przedmiotu zamówienia, </w:t>
      </w:r>
    </w:p>
    <w:p w:rsidR="006E61D4" w:rsidRPr="0021065F" w:rsidRDefault="006E61D4" w:rsidP="006E61D4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>2. Załącznik nr 2 – oświadczenie o braku powiązań</w:t>
      </w:r>
      <w:r w:rsidR="00110BA0">
        <w:rPr>
          <w:rFonts w:ascii="Times New Roman" w:hAnsi="Times New Roman" w:cs="Times New Roman"/>
          <w:sz w:val="24"/>
          <w:szCs w:val="24"/>
        </w:rPr>
        <w:t xml:space="preserve"> ( wzór)</w:t>
      </w:r>
      <w:r w:rsidRPr="0021065F">
        <w:rPr>
          <w:rFonts w:ascii="Times New Roman" w:hAnsi="Times New Roman" w:cs="Times New Roman"/>
          <w:sz w:val="24"/>
          <w:szCs w:val="24"/>
        </w:rPr>
        <w:t>,</w:t>
      </w:r>
    </w:p>
    <w:p w:rsidR="006E61D4" w:rsidRPr="0021065F" w:rsidRDefault="006E61D4" w:rsidP="006E61D4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>3. Załącznik nr 3 – wykaz zrealizowanych robót budowlanych</w:t>
      </w:r>
      <w:r w:rsidR="00110BA0">
        <w:rPr>
          <w:rFonts w:ascii="Times New Roman" w:hAnsi="Times New Roman" w:cs="Times New Roman"/>
          <w:sz w:val="24"/>
          <w:szCs w:val="24"/>
        </w:rPr>
        <w:t xml:space="preserve"> ( wzór)</w:t>
      </w:r>
      <w:r w:rsidRPr="0021065F">
        <w:rPr>
          <w:rFonts w:ascii="Times New Roman" w:hAnsi="Times New Roman" w:cs="Times New Roman"/>
          <w:sz w:val="24"/>
          <w:szCs w:val="24"/>
        </w:rPr>
        <w:t>,</w:t>
      </w:r>
    </w:p>
    <w:p w:rsidR="006E61D4" w:rsidRDefault="006E61D4" w:rsidP="006E61D4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4. Załączniki nr 4 </w:t>
      </w:r>
      <w:r w:rsidR="00601998">
        <w:rPr>
          <w:rFonts w:ascii="Times New Roman" w:hAnsi="Times New Roman" w:cs="Times New Roman"/>
          <w:sz w:val="24"/>
          <w:szCs w:val="24"/>
        </w:rPr>
        <w:t xml:space="preserve">- </w:t>
      </w:r>
      <w:r w:rsidRPr="0021065F">
        <w:rPr>
          <w:rFonts w:ascii="Times New Roman" w:hAnsi="Times New Roman" w:cs="Times New Roman"/>
          <w:sz w:val="24"/>
          <w:szCs w:val="24"/>
        </w:rPr>
        <w:t>formularz ofertowy</w:t>
      </w:r>
      <w:r w:rsidR="0062666C">
        <w:rPr>
          <w:rFonts w:ascii="Times New Roman" w:hAnsi="Times New Roman" w:cs="Times New Roman"/>
          <w:sz w:val="24"/>
          <w:szCs w:val="24"/>
        </w:rPr>
        <w:t>,</w:t>
      </w:r>
    </w:p>
    <w:p w:rsidR="00023509" w:rsidRPr="0021065F" w:rsidRDefault="00023509" w:rsidP="00023509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  <w:r w:rsidRPr="0021065F">
        <w:rPr>
          <w:rFonts w:ascii="Times New Roman" w:hAnsi="Times New Roman" w:cs="Times New Roman"/>
          <w:sz w:val="24"/>
          <w:szCs w:val="24"/>
        </w:rPr>
        <w:t xml:space="preserve">4. Załączniki nr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106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umowa ( projekt)</w:t>
      </w:r>
      <w:r w:rsidRPr="0021065F">
        <w:rPr>
          <w:rFonts w:ascii="Times New Roman" w:hAnsi="Times New Roman" w:cs="Times New Roman"/>
          <w:sz w:val="24"/>
          <w:szCs w:val="24"/>
        </w:rPr>
        <w:t>.</w:t>
      </w:r>
    </w:p>
    <w:p w:rsidR="00023509" w:rsidRPr="0021065F" w:rsidRDefault="00023509" w:rsidP="006E61D4">
      <w:pPr>
        <w:pStyle w:val="Akapitzlist"/>
        <w:ind w:left="644"/>
        <w:rPr>
          <w:rFonts w:ascii="Times New Roman" w:hAnsi="Times New Roman" w:cs="Times New Roman"/>
          <w:sz w:val="24"/>
          <w:szCs w:val="24"/>
        </w:rPr>
      </w:pPr>
    </w:p>
    <w:p w:rsidR="00126A9A" w:rsidRPr="00126A9A" w:rsidRDefault="00126A9A" w:rsidP="00126A9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26A9A" w:rsidRPr="00126A9A" w:rsidSect="008B54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EF3989" w15:done="0"/>
  <w15:commentEx w15:paraId="14F4BE19" w15:done="0"/>
  <w15:commentEx w15:paraId="00992227" w15:done="0"/>
  <w15:commentEx w15:paraId="728B339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1F4" w:rsidRDefault="007C51F4" w:rsidP="00286013">
      <w:pPr>
        <w:spacing w:after="0" w:line="240" w:lineRule="auto"/>
      </w:pPr>
      <w:r>
        <w:separator/>
      </w:r>
    </w:p>
  </w:endnote>
  <w:endnote w:type="continuationSeparator" w:id="0">
    <w:p w:rsidR="007C51F4" w:rsidRDefault="007C51F4" w:rsidP="0028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013" w:rsidRDefault="00286013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013" w:rsidRDefault="00286013">
    <w:pPr>
      <w:pStyle w:val="Stopka"/>
      <w:rPr>
        <w:ins w:id="6" w:author="Piotr Słupski" w:date="2017-05-28T21:38:00Z"/>
      </w:rPr>
    </w:pPr>
  </w:p>
  <w:p w:rsidR="00286013" w:rsidRDefault="00286013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013" w:rsidRDefault="00286013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1F4" w:rsidRDefault="007C51F4" w:rsidP="00286013">
      <w:pPr>
        <w:spacing w:after="0" w:line="240" w:lineRule="auto"/>
      </w:pPr>
      <w:r>
        <w:separator/>
      </w:r>
    </w:p>
  </w:footnote>
  <w:footnote w:type="continuationSeparator" w:id="0">
    <w:p w:rsidR="007C51F4" w:rsidRDefault="007C51F4" w:rsidP="00286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013" w:rsidRDefault="00286013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013" w:rsidRDefault="000B0E72">
    <w:pPr>
      <w:pStyle w:val="Nagwek"/>
    </w:pPr>
    <w:r>
      <w:rPr>
        <w:noProof/>
        <w:lang w:eastAsia="pl-PL"/>
      </w:rPr>
      <w:drawing>
        <wp:inline distT="0" distB="0" distL="0" distR="0">
          <wp:extent cx="5760720" cy="979805"/>
          <wp:effectExtent l="0" t="0" r="0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79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86013" w:rsidRDefault="00286013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013" w:rsidRDefault="0028601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CD3"/>
    <w:multiLevelType w:val="hybridMultilevel"/>
    <w:tmpl w:val="FFDE82EA"/>
    <w:lvl w:ilvl="0" w:tplc="BDB45236">
      <w:start w:val="1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A450B"/>
    <w:multiLevelType w:val="multilevel"/>
    <w:tmpl w:val="E25CA086"/>
    <w:lvl w:ilvl="0">
      <w:start w:val="1"/>
      <w:numFmt w:val="upperRoman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</w:rPr>
    </w:lvl>
  </w:abstractNum>
  <w:abstractNum w:abstractNumId="2">
    <w:nsid w:val="0A1A3C7D"/>
    <w:multiLevelType w:val="hybridMultilevel"/>
    <w:tmpl w:val="1F880492"/>
    <w:lvl w:ilvl="0" w:tplc="BCEC5C2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CE0358"/>
    <w:multiLevelType w:val="hybridMultilevel"/>
    <w:tmpl w:val="81AE7AE6"/>
    <w:lvl w:ilvl="0" w:tplc="2BF0FA72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385882"/>
    <w:multiLevelType w:val="hybridMultilevel"/>
    <w:tmpl w:val="BB343874"/>
    <w:lvl w:ilvl="0" w:tplc="BDC85B6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CBC15C6"/>
    <w:multiLevelType w:val="hybridMultilevel"/>
    <w:tmpl w:val="46E05FA0"/>
    <w:lvl w:ilvl="0" w:tplc="573AC9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DE97CC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12E0DA5"/>
    <w:multiLevelType w:val="hybridMultilevel"/>
    <w:tmpl w:val="E662EB24"/>
    <w:lvl w:ilvl="0" w:tplc="1DF49D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E007DEA"/>
    <w:multiLevelType w:val="multilevel"/>
    <w:tmpl w:val="E25CA086"/>
    <w:lvl w:ilvl="0">
      <w:start w:val="1"/>
      <w:numFmt w:val="upperRoman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</w:rPr>
    </w:lvl>
  </w:abstractNum>
  <w:abstractNum w:abstractNumId="8">
    <w:nsid w:val="484C5A0C"/>
    <w:multiLevelType w:val="hybridMultilevel"/>
    <w:tmpl w:val="75B667D4"/>
    <w:lvl w:ilvl="0" w:tplc="CE52BE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770CB"/>
    <w:multiLevelType w:val="hybridMultilevel"/>
    <w:tmpl w:val="8F4CE08A"/>
    <w:lvl w:ilvl="0" w:tplc="E6AA9E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4911130"/>
    <w:multiLevelType w:val="hybridMultilevel"/>
    <w:tmpl w:val="D0A26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3A5D61"/>
    <w:multiLevelType w:val="hybridMultilevel"/>
    <w:tmpl w:val="38404C16"/>
    <w:lvl w:ilvl="0" w:tplc="227671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068CC"/>
    <w:multiLevelType w:val="hybridMultilevel"/>
    <w:tmpl w:val="AA6C6C92"/>
    <w:lvl w:ilvl="0" w:tplc="8322298E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58A20130"/>
    <w:multiLevelType w:val="hybridMultilevel"/>
    <w:tmpl w:val="6660D840"/>
    <w:lvl w:ilvl="0" w:tplc="6A7A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99091E"/>
    <w:multiLevelType w:val="hybridMultilevel"/>
    <w:tmpl w:val="D5DE48F4"/>
    <w:lvl w:ilvl="0" w:tplc="2E2A4A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8D7D72"/>
    <w:multiLevelType w:val="hybridMultilevel"/>
    <w:tmpl w:val="9B2C6950"/>
    <w:lvl w:ilvl="0" w:tplc="2DE03F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69093D82"/>
    <w:multiLevelType w:val="multilevel"/>
    <w:tmpl w:val="438842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6C58424C"/>
    <w:multiLevelType w:val="hybridMultilevel"/>
    <w:tmpl w:val="4B0A2D8E"/>
    <w:lvl w:ilvl="0" w:tplc="04150017">
      <w:start w:val="1"/>
      <w:numFmt w:val="lowerLetter"/>
      <w:lvlText w:val="%1)"/>
      <w:lvlJc w:val="left"/>
      <w:pPr>
        <w:ind w:left="1506" w:hanging="360"/>
      </w:pPr>
    </w:lvl>
    <w:lvl w:ilvl="1" w:tplc="04150019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6"/>
  </w:num>
  <w:num w:numId="5">
    <w:abstractNumId w:val="4"/>
  </w:num>
  <w:num w:numId="6">
    <w:abstractNumId w:val="11"/>
  </w:num>
  <w:num w:numId="7">
    <w:abstractNumId w:val="10"/>
  </w:num>
  <w:num w:numId="8">
    <w:abstractNumId w:val="13"/>
  </w:num>
  <w:num w:numId="9">
    <w:abstractNumId w:val="8"/>
  </w:num>
  <w:num w:numId="10">
    <w:abstractNumId w:val="0"/>
  </w:num>
  <w:num w:numId="11">
    <w:abstractNumId w:val="16"/>
  </w:num>
  <w:num w:numId="12">
    <w:abstractNumId w:val="1"/>
  </w:num>
  <w:num w:numId="13">
    <w:abstractNumId w:val="9"/>
  </w:num>
  <w:num w:numId="14">
    <w:abstractNumId w:val="15"/>
  </w:num>
  <w:num w:numId="15">
    <w:abstractNumId w:val="5"/>
  </w:num>
  <w:num w:numId="16">
    <w:abstractNumId w:val="12"/>
  </w:num>
  <w:num w:numId="17">
    <w:abstractNumId w:val="3"/>
  </w:num>
  <w:num w:numId="18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W">
    <w15:presenceInfo w15:providerId="None" w15:userId="MAW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26A9A"/>
    <w:rsid w:val="00000814"/>
    <w:rsid w:val="00000C7D"/>
    <w:rsid w:val="000019F7"/>
    <w:rsid w:val="00001E8B"/>
    <w:rsid w:val="000022A0"/>
    <w:rsid w:val="000036F0"/>
    <w:rsid w:val="00003C2C"/>
    <w:rsid w:val="00005007"/>
    <w:rsid w:val="000058A4"/>
    <w:rsid w:val="00005D05"/>
    <w:rsid w:val="00006E13"/>
    <w:rsid w:val="00010E5F"/>
    <w:rsid w:val="00011FA5"/>
    <w:rsid w:val="00012FF1"/>
    <w:rsid w:val="00014192"/>
    <w:rsid w:val="000153B6"/>
    <w:rsid w:val="00017102"/>
    <w:rsid w:val="000171DE"/>
    <w:rsid w:val="00020013"/>
    <w:rsid w:val="000225A1"/>
    <w:rsid w:val="00022DD2"/>
    <w:rsid w:val="00023509"/>
    <w:rsid w:val="0002512D"/>
    <w:rsid w:val="000273DF"/>
    <w:rsid w:val="0003058A"/>
    <w:rsid w:val="0003060F"/>
    <w:rsid w:val="0003101D"/>
    <w:rsid w:val="0003170D"/>
    <w:rsid w:val="00032E45"/>
    <w:rsid w:val="00033692"/>
    <w:rsid w:val="000337DB"/>
    <w:rsid w:val="00033A88"/>
    <w:rsid w:val="00035AB3"/>
    <w:rsid w:val="00035C33"/>
    <w:rsid w:val="00035FFA"/>
    <w:rsid w:val="00041443"/>
    <w:rsid w:val="00042D34"/>
    <w:rsid w:val="0004373C"/>
    <w:rsid w:val="00046A92"/>
    <w:rsid w:val="0005015F"/>
    <w:rsid w:val="00050449"/>
    <w:rsid w:val="00054B07"/>
    <w:rsid w:val="0005572F"/>
    <w:rsid w:val="00056405"/>
    <w:rsid w:val="00056D96"/>
    <w:rsid w:val="0005760F"/>
    <w:rsid w:val="0006248C"/>
    <w:rsid w:val="00062AD9"/>
    <w:rsid w:val="0006333F"/>
    <w:rsid w:val="0006364B"/>
    <w:rsid w:val="000655C4"/>
    <w:rsid w:val="0006766B"/>
    <w:rsid w:val="0007019E"/>
    <w:rsid w:val="000703DD"/>
    <w:rsid w:val="00070413"/>
    <w:rsid w:val="00070B39"/>
    <w:rsid w:val="00071588"/>
    <w:rsid w:val="0007228F"/>
    <w:rsid w:val="0007248B"/>
    <w:rsid w:val="00077BD3"/>
    <w:rsid w:val="0008192D"/>
    <w:rsid w:val="00081BF8"/>
    <w:rsid w:val="00082E80"/>
    <w:rsid w:val="00083AAA"/>
    <w:rsid w:val="00083C54"/>
    <w:rsid w:val="00084152"/>
    <w:rsid w:val="000851D6"/>
    <w:rsid w:val="0008712D"/>
    <w:rsid w:val="00087145"/>
    <w:rsid w:val="00087F82"/>
    <w:rsid w:val="00090647"/>
    <w:rsid w:val="00090B45"/>
    <w:rsid w:val="00091022"/>
    <w:rsid w:val="00091B8A"/>
    <w:rsid w:val="00092902"/>
    <w:rsid w:val="000935DC"/>
    <w:rsid w:val="00094476"/>
    <w:rsid w:val="00096C0E"/>
    <w:rsid w:val="000A1445"/>
    <w:rsid w:val="000A23EF"/>
    <w:rsid w:val="000A24DC"/>
    <w:rsid w:val="000A49CB"/>
    <w:rsid w:val="000A580F"/>
    <w:rsid w:val="000A68B6"/>
    <w:rsid w:val="000B0E72"/>
    <w:rsid w:val="000B0EDF"/>
    <w:rsid w:val="000B14A5"/>
    <w:rsid w:val="000B38C0"/>
    <w:rsid w:val="000B4960"/>
    <w:rsid w:val="000B4C3A"/>
    <w:rsid w:val="000B5671"/>
    <w:rsid w:val="000B75A4"/>
    <w:rsid w:val="000C0418"/>
    <w:rsid w:val="000C0632"/>
    <w:rsid w:val="000C0FDF"/>
    <w:rsid w:val="000C153B"/>
    <w:rsid w:val="000C1EE8"/>
    <w:rsid w:val="000C255C"/>
    <w:rsid w:val="000C281F"/>
    <w:rsid w:val="000C2CFD"/>
    <w:rsid w:val="000C37EE"/>
    <w:rsid w:val="000C512B"/>
    <w:rsid w:val="000C531D"/>
    <w:rsid w:val="000C639A"/>
    <w:rsid w:val="000D0FD8"/>
    <w:rsid w:val="000D40B0"/>
    <w:rsid w:val="000D4386"/>
    <w:rsid w:val="000D552E"/>
    <w:rsid w:val="000D6494"/>
    <w:rsid w:val="000E09BB"/>
    <w:rsid w:val="000E11C4"/>
    <w:rsid w:val="000E1672"/>
    <w:rsid w:val="000E2B00"/>
    <w:rsid w:val="000E415F"/>
    <w:rsid w:val="000E5989"/>
    <w:rsid w:val="000E62A2"/>
    <w:rsid w:val="000E7C2B"/>
    <w:rsid w:val="000E7F4D"/>
    <w:rsid w:val="000F3DC2"/>
    <w:rsid w:val="000F525F"/>
    <w:rsid w:val="000F6989"/>
    <w:rsid w:val="00101F9F"/>
    <w:rsid w:val="00102EB2"/>
    <w:rsid w:val="001033B5"/>
    <w:rsid w:val="00103F27"/>
    <w:rsid w:val="001062F6"/>
    <w:rsid w:val="00110BA0"/>
    <w:rsid w:val="00114107"/>
    <w:rsid w:val="0011566E"/>
    <w:rsid w:val="00117B0E"/>
    <w:rsid w:val="0012203B"/>
    <w:rsid w:val="001229FA"/>
    <w:rsid w:val="0012384A"/>
    <w:rsid w:val="001241DA"/>
    <w:rsid w:val="001249E2"/>
    <w:rsid w:val="001258EB"/>
    <w:rsid w:val="001267ED"/>
    <w:rsid w:val="00126A9A"/>
    <w:rsid w:val="0012702A"/>
    <w:rsid w:val="00131E77"/>
    <w:rsid w:val="00132AE9"/>
    <w:rsid w:val="00132FF8"/>
    <w:rsid w:val="00135BA4"/>
    <w:rsid w:val="00136E3C"/>
    <w:rsid w:val="0014015F"/>
    <w:rsid w:val="00141BD4"/>
    <w:rsid w:val="00142411"/>
    <w:rsid w:val="00143016"/>
    <w:rsid w:val="001439D1"/>
    <w:rsid w:val="00150747"/>
    <w:rsid w:val="00151511"/>
    <w:rsid w:val="001517FC"/>
    <w:rsid w:val="0015207A"/>
    <w:rsid w:val="00155CDA"/>
    <w:rsid w:val="00156885"/>
    <w:rsid w:val="00157593"/>
    <w:rsid w:val="00157CCE"/>
    <w:rsid w:val="00157D94"/>
    <w:rsid w:val="00160E76"/>
    <w:rsid w:val="00161389"/>
    <w:rsid w:val="00162DE7"/>
    <w:rsid w:val="00163491"/>
    <w:rsid w:val="00163B33"/>
    <w:rsid w:val="00164BFB"/>
    <w:rsid w:val="00167DE3"/>
    <w:rsid w:val="00170F05"/>
    <w:rsid w:val="00172ED1"/>
    <w:rsid w:val="0017499C"/>
    <w:rsid w:val="00176544"/>
    <w:rsid w:val="00176729"/>
    <w:rsid w:val="00180F1F"/>
    <w:rsid w:val="00182091"/>
    <w:rsid w:val="0018388B"/>
    <w:rsid w:val="001846B5"/>
    <w:rsid w:val="00184871"/>
    <w:rsid w:val="001857BA"/>
    <w:rsid w:val="00186247"/>
    <w:rsid w:val="001868FE"/>
    <w:rsid w:val="001914A0"/>
    <w:rsid w:val="00191EBC"/>
    <w:rsid w:val="00192650"/>
    <w:rsid w:val="001962F3"/>
    <w:rsid w:val="001A1A9C"/>
    <w:rsid w:val="001A1FFC"/>
    <w:rsid w:val="001A2CBB"/>
    <w:rsid w:val="001A317C"/>
    <w:rsid w:val="001A42C6"/>
    <w:rsid w:val="001A7376"/>
    <w:rsid w:val="001B027B"/>
    <w:rsid w:val="001B02D2"/>
    <w:rsid w:val="001B255C"/>
    <w:rsid w:val="001B2A25"/>
    <w:rsid w:val="001B30C1"/>
    <w:rsid w:val="001B3145"/>
    <w:rsid w:val="001B3999"/>
    <w:rsid w:val="001B42F3"/>
    <w:rsid w:val="001B625F"/>
    <w:rsid w:val="001C014B"/>
    <w:rsid w:val="001C026B"/>
    <w:rsid w:val="001C0B86"/>
    <w:rsid w:val="001C1999"/>
    <w:rsid w:val="001C1F18"/>
    <w:rsid w:val="001C33FF"/>
    <w:rsid w:val="001C3784"/>
    <w:rsid w:val="001D0821"/>
    <w:rsid w:val="001D3635"/>
    <w:rsid w:val="001D3640"/>
    <w:rsid w:val="001D48FA"/>
    <w:rsid w:val="001D5768"/>
    <w:rsid w:val="001D6059"/>
    <w:rsid w:val="001D6437"/>
    <w:rsid w:val="001D6947"/>
    <w:rsid w:val="001D7D64"/>
    <w:rsid w:val="001E1DF0"/>
    <w:rsid w:val="001E272C"/>
    <w:rsid w:val="001E2CD2"/>
    <w:rsid w:val="001E47D4"/>
    <w:rsid w:val="001E6D9D"/>
    <w:rsid w:val="001E73E9"/>
    <w:rsid w:val="001E7D81"/>
    <w:rsid w:val="001F2497"/>
    <w:rsid w:val="001F2799"/>
    <w:rsid w:val="001F302A"/>
    <w:rsid w:val="001F519E"/>
    <w:rsid w:val="001F5671"/>
    <w:rsid w:val="001F5DD3"/>
    <w:rsid w:val="001F621A"/>
    <w:rsid w:val="001F6AEB"/>
    <w:rsid w:val="001F6FE8"/>
    <w:rsid w:val="001F7352"/>
    <w:rsid w:val="00200374"/>
    <w:rsid w:val="002007BE"/>
    <w:rsid w:val="0020309C"/>
    <w:rsid w:val="00203341"/>
    <w:rsid w:val="00203396"/>
    <w:rsid w:val="00204F67"/>
    <w:rsid w:val="0020665C"/>
    <w:rsid w:val="00206C7C"/>
    <w:rsid w:val="00207F5A"/>
    <w:rsid w:val="0021065F"/>
    <w:rsid w:val="00210B28"/>
    <w:rsid w:val="00211672"/>
    <w:rsid w:val="00212B76"/>
    <w:rsid w:val="00214579"/>
    <w:rsid w:val="002174A7"/>
    <w:rsid w:val="00217A83"/>
    <w:rsid w:val="00220D60"/>
    <w:rsid w:val="00220DD0"/>
    <w:rsid w:val="0022140D"/>
    <w:rsid w:val="00221D45"/>
    <w:rsid w:val="002242A9"/>
    <w:rsid w:val="00224AD3"/>
    <w:rsid w:val="00224E5F"/>
    <w:rsid w:val="00230D4A"/>
    <w:rsid w:val="00231629"/>
    <w:rsid w:val="002335EF"/>
    <w:rsid w:val="0023384D"/>
    <w:rsid w:val="002374EF"/>
    <w:rsid w:val="0024081A"/>
    <w:rsid w:val="0024159F"/>
    <w:rsid w:val="002425A2"/>
    <w:rsid w:val="00243CA6"/>
    <w:rsid w:val="002460F1"/>
    <w:rsid w:val="002471D5"/>
    <w:rsid w:val="00251378"/>
    <w:rsid w:val="002518AD"/>
    <w:rsid w:val="00251D16"/>
    <w:rsid w:val="00251E23"/>
    <w:rsid w:val="00253ABF"/>
    <w:rsid w:val="002547B2"/>
    <w:rsid w:val="00256A41"/>
    <w:rsid w:val="002601AF"/>
    <w:rsid w:val="002601D8"/>
    <w:rsid w:val="00260C1C"/>
    <w:rsid w:val="00261D47"/>
    <w:rsid w:val="0026202A"/>
    <w:rsid w:val="002640D3"/>
    <w:rsid w:val="0026557D"/>
    <w:rsid w:val="00265944"/>
    <w:rsid w:val="00265C51"/>
    <w:rsid w:val="00266DBD"/>
    <w:rsid w:val="00267305"/>
    <w:rsid w:val="00270C38"/>
    <w:rsid w:val="00272442"/>
    <w:rsid w:val="00272876"/>
    <w:rsid w:val="0027464B"/>
    <w:rsid w:val="00274809"/>
    <w:rsid w:val="00274A95"/>
    <w:rsid w:val="00274E9B"/>
    <w:rsid w:val="00275C90"/>
    <w:rsid w:val="00276A4E"/>
    <w:rsid w:val="0027739A"/>
    <w:rsid w:val="00280495"/>
    <w:rsid w:val="002828CF"/>
    <w:rsid w:val="00284A54"/>
    <w:rsid w:val="002854FE"/>
    <w:rsid w:val="00285997"/>
    <w:rsid w:val="00286013"/>
    <w:rsid w:val="00287487"/>
    <w:rsid w:val="00287C9B"/>
    <w:rsid w:val="00291387"/>
    <w:rsid w:val="00291B43"/>
    <w:rsid w:val="0029272A"/>
    <w:rsid w:val="00293F3D"/>
    <w:rsid w:val="00294CA9"/>
    <w:rsid w:val="002954A0"/>
    <w:rsid w:val="00295EFA"/>
    <w:rsid w:val="002A181B"/>
    <w:rsid w:val="002A3822"/>
    <w:rsid w:val="002A448D"/>
    <w:rsid w:val="002B043E"/>
    <w:rsid w:val="002B15E7"/>
    <w:rsid w:val="002B1796"/>
    <w:rsid w:val="002B1A42"/>
    <w:rsid w:val="002B22D0"/>
    <w:rsid w:val="002B2888"/>
    <w:rsid w:val="002B37EE"/>
    <w:rsid w:val="002B38FD"/>
    <w:rsid w:val="002B3FF5"/>
    <w:rsid w:val="002B4B01"/>
    <w:rsid w:val="002B5108"/>
    <w:rsid w:val="002C14FC"/>
    <w:rsid w:val="002C2725"/>
    <w:rsid w:val="002C2FF8"/>
    <w:rsid w:val="002C3CF5"/>
    <w:rsid w:val="002C49C5"/>
    <w:rsid w:val="002C4D3B"/>
    <w:rsid w:val="002C5C93"/>
    <w:rsid w:val="002C6983"/>
    <w:rsid w:val="002C7C2D"/>
    <w:rsid w:val="002D08C9"/>
    <w:rsid w:val="002D36EE"/>
    <w:rsid w:val="002D79BC"/>
    <w:rsid w:val="002E053D"/>
    <w:rsid w:val="002E399C"/>
    <w:rsid w:val="002E680C"/>
    <w:rsid w:val="002E7720"/>
    <w:rsid w:val="002F149E"/>
    <w:rsid w:val="002F4189"/>
    <w:rsid w:val="002F5346"/>
    <w:rsid w:val="002F70A9"/>
    <w:rsid w:val="003029FF"/>
    <w:rsid w:val="0030361D"/>
    <w:rsid w:val="003109D2"/>
    <w:rsid w:val="00310FB4"/>
    <w:rsid w:val="003117B5"/>
    <w:rsid w:val="0031262B"/>
    <w:rsid w:val="003149E7"/>
    <w:rsid w:val="003170F9"/>
    <w:rsid w:val="00320377"/>
    <w:rsid w:val="00320CA8"/>
    <w:rsid w:val="00324D0A"/>
    <w:rsid w:val="00326ADA"/>
    <w:rsid w:val="00326B53"/>
    <w:rsid w:val="00326D9C"/>
    <w:rsid w:val="003309C8"/>
    <w:rsid w:val="00330E1A"/>
    <w:rsid w:val="00330FC9"/>
    <w:rsid w:val="00333131"/>
    <w:rsid w:val="00334D31"/>
    <w:rsid w:val="00336CC9"/>
    <w:rsid w:val="00337247"/>
    <w:rsid w:val="00340396"/>
    <w:rsid w:val="00340888"/>
    <w:rsid w:val="00341C00"/>
    <w:rsid w:val="00341CBA"/>
    <w:rsid w:val="0034236B"/>
    <w:rsid w:val="00342491"/>
    <w:rsid w:val="0034267E"/>
    <w:rsid w:val="00342778"/>
    <w:rsid w:val="00343480"/>
    <w:rsid w:val="003447F7"/>
    <w:rsid w:val="00345354"/>
    <w:rsid w:val="003466D5"/>
    <w:rsid w:val="00352847"/>
    <w:rsid w:val="00353311"/>
    <w:rsid w:val="0035465F"/>
    <w:rsid w:val="00354FAC"/>
    <w:rsid w:val="003551DE"/>
    <w:rsid w:val="003564A5"/>
    <w:rsid w:val="00357744"/>
    <w:rsid w:val="0036068A"/>
    <w:rsid w:val="00360A5D"/>
    <w:rsid w:val="00361207"/>
    <w:rsid w:val="00364A52"/>
    <w:rsid w:val="0037296D"/>
    <w:rsid w:val="00372B5B"/>
    <w:rsid w:val="00374428"/>
    <w:rsid w:val="00376464"/>
    <w:rsid w:val="00376AA2"/>
    <w:rsid w:val="00377A90"/>
    <w:rsid w:val="00377BE9"/>
    <w:rsid w:val="00380829"/>
    <w:rsid w:val="00380DBA"/>
    <w:rsid w:val="0038382F"/>
    <w:rsid w:val="0038474C"/>
    <w:rsid w:val="00385717"/>
    <w:rsid w:val="00386461"/>
    <w:rsid w:val="0038789B"/>
    <w:rsid w:val="00391603"/>
    <w:rsid w:val="00392489"/>
    <w:rsid w:val="00392E5D"/>
    <w:rsid w:val="0039398F"/>
    <w:rsid w:val="0039490B"/>
    <w:rsid w:val="00394D8E"/>
    <w:rsid w:val="00394EE8"/>
    <w:rsid w:val="00396A1F"/>
    <w:rsid w:val="00396E9D"/>
    <w:rsid w:val="003975E5"/>
    <w:rsid w:val="003A06C9"/>
    <w:rsid w:val="003A223B"/>
    <w:rsid w:val="003A2812"/>
    <w:rsid w:val="003A2DF7"/>
    <w:rsid w:val="003A39DB"/>
    <w:rsid w:val="003A3B7F"/>
    <w:rsid w:val="003A3CF1"/>
    <w:rsid w:val="003A504B"/>
    <w:rsid w:val="003A76F5"/>
    <w:rsid w:val="003A7AAD"/>
    <w:rsid w:val="003B1E8A"/>
    <w:rsid w:val="003B25C9"/>
    <w:rsid w:val="003B30B3"/>
    <w:rsid w:val="003B41A4"/>
    <w:rsid w:val="003B6C33"/>
    <w:rsid w:val="003B7E82"/>
    <w:rsid w:val="003C049D"/>
    <w:rsid w:val="003C15FE"/>
    <w:rsid w:val="003C1A95"/>
    <w:rsid w:val="003C1BB1"/>
    <w:rsid w:val="003C2E0B"/>
    <w:rsid w:val="003C39AD"/>
    <w:rsid w:val="003C3E8A"/>
    <w:rsid w:val="003C51A6"/>
    <w:rsid w:val="003C51BE"/>
    <w:rsid w:val="003C6547"/>
    <w:rsid w:val="003D1665"/>
    <w:rsid w:val="003D2183"/>
    <w:rsid w:val="003D2DFF"/>
    <w:rsid w:val="003D42BA"/>
    <w:rsid w:val="003D5716"/>
    <w:rsid w:val="003D598D"/>
    <w:rsid w:val="003D64C9"/>
    <w:rsid w:val="003D73ED"/>
    <w:rsid w:val="003D778A"/>
    <w:rsid w:val="003D7D7D"/>
    <w:rsid w:val="003E1DC4"/>
    <w:rsid w:val="003E4398"/>
    <w:rsid w:val="003E7315"/>
    <w:rsid w:val="003E780D"/>
    <w:rsid w:val="003E79BE"/>
    <w:rsid w:val="003F0727"/>
    <w:rsid w:val="003F22C1"/>
    <w:rsid w:val="003F3345"/>
    <w:rsid w:val="003F3A02"/>
    <w:rsid w:val="003F663E"/>
    <w:rsid w:val="003F6674"/>
    <w:rsid w:val="003F727C"/>
    <w:rsid w:val="003F7DE9"/>
    <w:rsid w:val="00400A6A"/>
    <w:rsid w:val="00401571"/>
    <w:rsid w:val="00401DF1"/>
    <w:rsid w:val="00402753"/>
    <w:rsid w:val="00402993"/>
    <w:rsid w:val="00402B27"/>
    <w:rsid w:val="004100CD"/>
    <w:rsid w:val="00411ACF"/>
    <w:rsid w:val="00412397"/>
    <w:rsid w:val="0041345F"/>
    <w:rsid w:val="00415679"/>
    <w:rsid w:val="00415D73"/>
    <w:rsid w:val="00416002"/>
    <w:rsid w:val="00417EA8"/>
    <w:rsid w:val="0042176D"/>
    <w:rsid w:val="00423184"/>
    <w:rsid w:val="004233D1"/>
    <w:rsid w:val="00423812"/>
    <w:rsid w:val="00423AC1"/>
    <w:rsid w:val="00425CB9"/>
    <w:rsid w:val="00427129"/>
    <w:rsid w:val="004274A3"/>
    <w:rsid w:val="00427767"/>
    <w:rsid w:val="004278AF"/>
    <w:rsid w:val="004278F7"/>
    <w:rsid w:val="0043248F"/>
    <w:rsid w:val="0043379D"/>
    <w:rsid w:val="004346F5"/>
    <w:rsid w:val="00436C66"/>
    <w:rsid w:val="00436F2F"/>
    <w:rsid w:val="00437D6A"/>
    <w:rsid w:val="0044129C"/>
    <w:rsid w:val="004431E5"/>
    <w:rsid w:val="004441DA"/>
    <w:rsid w:val="00445241"/>
    <w:rsid w:val="00445738"/>
    <w:rsid w:val="00445C40"/>
    <w:rsid w:val="0044613C"/>
    <w:rsid w:val="004464E8"/>
    <w:rsid w:val="00453D19"/>
    <w:rsid w:val="00453EEF"/>
    <w:rsid w:val="00455606"/>
    <w:rsid w:val="00456306"/>
    <w:rsid w:val="00456D19"/>
    <w:rsid w:val="0045736E"/>
    <w:rsid w:val="00457594"/>
    <w:rsid w:val="00457B0A"/>
    <w:rsid w:val="00457E20"/>
    <w:rsid w:val="0046314F"/>
    <w:rsid w:val="0046319A"/>
    <w:rsid w:val="00463741"/>
    <w:rsid w:val="004649FF"/>
    <w:rsid w:val="00466965"/>
    <w:rsid w:val="00466CB0"/>
    <w:rsid w:val="00467AF7"/>
    <w:rsid w:val="00470ABC"/>
    <w:rsid w:val="00470D42"/>
    <w:rsid w:val="00470E98"/>
    <w:rsid w:val="0047514D"/>
    <w:rsid w:val="00475410"/>
    <w:rsid w:val="0047590E"/>
    <w:rsid w:val="004760D1"/>
    <w:rsid w:val="00477519"/>
    <w:rsid w:val="0048143B"/>
    <w:rsid w:val="00481807"/>
    <w:rsid w:val="004831C7"/>
    <w:rsid w:val="00483762"/>
    <w:rsid w:val="004841F9"/>
    <w:rsid w:val="00484D24"/>
    <w:rsid w:val="0048781E"/>
    <w:rsid w:val="00490AA3"/>
    <w:rsid w:val="00490ED1"/>
    <w:rsid w:val="00490FDD"/>
    <w:rsid w:val="00492C69"/>
    <w:rsid w:val="00492CA2"/>
    <w:rsid w:val="00493A97"/>
    <w:rsid w:val="0049494A"/>
    <w:rsid w:val="00495804"/>
    <w:rsid w:val="00495F74"/>
    <w:rsid w:val="004968DB"/>
    <w:rsid w:val="004969E7"/>
    <w:rsid w:val="00497613"/>
    <w:rsid w:val="004A0F57"/>
    <w:rsid w:val="004A17BB"/>
    <w:rsid w:val="004A1DA1"/>
    <w:rsid w:val="004A2EFA"/>
    <w:rsid w:val="004A36B6"/>
    <w:rsid w:val="004A7A5B"/>
    <w:rsid w:val="004B0101"/>
    <w:rsid w:val="004B0F1F"/>
    <w:rsid w:val="004B1635"/>
    <w:rsid w:val="004B18BF"/>
    <w:rsid w:val="004B3510"/>
    <w:rsid w:val="004B477E"/>
    <w:rsid w:val="004B66E7"/>
    <w:rsid w:val="004B6E4C"/>
    <w:rsid w:val="004B7779"/>
    <w:rsid w:val="004C185B"/>
    <w:rsid w:val="004C2017"/>
    <w:rsid w:val="004C31CD"/>
    <w:rsid w:val="004C5282"/>
    <w:rsid w:val="004C6AA6"/>
    <w:rsid w:val="004D1141"/>
    <w:rsid w:val="004D1408"/>
    <w:rsid w:val="004D162A"/>
    <w:rsid w:val="004D2FEB"/>
    <w:rsid w:val="004D329A"/>
    <w:rsid w:val="004D51F2"/>
    <w:rsid w:val="004D58F2"/>
    <w:rsid w:val="004D60CE"/>
    <w:rsid w:val="004D777C"/>
    <w:rsid w:val="004E0085"/>
    <w:rsid w:val="004E38C4"/>
    <w:rsid w:val="004E5210"/>
    <w:rsid w:val="004E53AE"/>
    <w:rsid w:val="004E5B36"/>
    <w:rsid w:val="004E7145"/>
    <w:rsid w:val="004F1469"/>
    <w:rsid w:val="004F2B35"/>
    <w:rsid w:val="004F3211"/>
    <w:rsid w:val="004F35F9"/>
    <w:rsid w:val="004F6628"/>
    <w:rsid w:val="004F70F3"/>
    <w:rsid w:val="00500157"/>
    <w:rsid w:val="005002EB"/>
    <w:rsid w:val="00500465"/>
    <w:rsid w:val="00500F82"/>
    <w:rsid w:val="00501125"/>
    <w:rsid w:val="00504CE0"/>
    <w:rsid w:val="0050748B"/>
    <w:rsid w:val="0050752A"/>
    <w:rsid w:val="005121D3"/>
    <w:rsid w:val="0051238A"/>
    <w:rsid w:val="00512F7E"/>
    <w:rsid w:val="00515708"/>
    <w:rsid w:val="0051655A"/>
    <w:rsid w:val="005170D7"/>
    <w:rsid w:val="005176CD"/>
    <w:rsid w:val="005209B3"/>
    <w:rsid w:val="00520FFA"/>
    <w:rsid w:val="00521B35"/>
    <w:rsid w:val="00521CC1"/>
    <w:rsid w:val="005237AB"/>
    <w:rsid w:val="005262A9"/>
    <w:rsid w:val="005278A4"/>
    <w:rsid w:val="00530FCE"/>
    <w:rsid w:val="00531C11"/>
    <w:rsid w:val="00532226"/>
    <w:rsid w:val="0053404B"/>
    <w:rsid w:val="00534622"/>
    <w:rsid w:val="005346CE"/>
    <w:rsid w:val="00535568"/>
    <w:rsid w:val="00535873"/>
    <w:rsid w:val="00536F59"/>
    <w:rsid w:val="00537B16"/>
    <w:rsid w:val="00541C89"/>
    <w:rsid w:val="00543D24"/>
    <w:rsid w:val="0054405E"/>
    <w:rsid w:val="00545B45"/>
    <w:rsid w:val="00545FBD"/>
    <w:rsid w:val="00546621"/>
    <w:rsid w:val="0054745B"/>
    <w:rsid w:val="00547A02"/>
    <w:rsid w:val="005514BF"/>
    <w:rsid w:val="005531C1"/>
    <w:rsid w:val="00554371"/>
    <w:rsid w:val="005543B0"/>
    <w:rsid w:val="00554E4A"/>
    <w:rsid w:val="0055656C"/>
    <w:rsid w:val="00560741"/>
    <w:rsid w:val="00560FD9"/>
    <w:rsid w:val="00562202"/>
    <w:rsid w:val="0056266F"/>
    <w:rsid w:val="00562CCC"/>
    <w:rsid w:val="00563224"/>
    <w:rsid w:val="00563669"/>
    <w:rsid w:val="00563C16"/>
    <w:rsid w:val="005650CF"/>
    <w:rsid w:val="00570C62"/>
    <w:rsid w:val="00571071"/>
    <w:rsid w:val="00571F67"/>
    <w:rsid w:val="005731B0"/>
    <w:rsid w:val="005736ED"/>
    <w:rsid w:val="00573703"/>
    <w:rsid w:val="00573947"/>
    <w:rsid w:val="005747C6"/>
    <w:rsid w:val="00574C3B"/>
    <w:rsid w:val="00575ECC"/>
    <w:rsid w:val="0057636F"/>
    <w:rsid w:val="0057639C"/>
    <w:rsid w:val="00576E91"/>
    <w:rsid w:val="005776B1"/>
    <w:rsid w:val="0058349E"/>
    <w:rsid w:val="00583D3F"/>
    <w:rsid w:val="00584C2E"/>
    <w:rsid w:val="00585830"/>
    <w:rsid w:val="0058660E"/>
    <w:rsid w:val="005868CB"/>
    <w:rsid w:val="00587DA5"/>
    <w:rsid w:val="00591CB4"/>
    <w:rsid w:val="00592389"/>
    <w:rsid w:val="005923D9"/>
    <w:rsid w:val="00592E29"/>
    <w:rsid w:val="005A04B4"/>
    <w:rsid w:val="005A0C60"/>
    <w:rsid w:val="005A17A8"/>
    <w:rsid w:val="005A2990"/>
    <w:rsid w:val="005A36D3"/>
    <w:rsid w:val="005A4511"/>
    <w:rsid w:val="005A4956"/>
    <w:rsid w:val="005A620A"/>
    <w:rsid w:val="005A712C"/>
    <w:rsid w:val="005A74F5"/>
    <w:rsid w:val="005B0478"/>
    <w:rsid w:val="005B1894"/>
    <w:rsid w:val="005B25CD"/>
    <w:rsid w:val="005B31F4"/>
    <w:rsid w:val="005B41E7"/>
    <w:rsid w:val="005B46DB"/>
    <w:rsid w:val="005B49C0"/>
    <w:rsid w:val="005B58C1"/>
    <w:rsid w:val="005B6C82"/>
    <w:rsid w:val="005C0605"/>
    <w:rsid w:val="005C1E1F"/>
    <w:rsid w:val="005C201D"/>
    <w:rsid w:val="005C3E7A"/>
    <w:rsid w:val="005C4D46"/>
    <w:rsid w:val="005C59E3"/>
    <w:rsid w:val="005C6801"/>
    <w:rsid w:val="005D71FF"/>
    <w:rsid w:val="005E0983"/>
    <w:rsid w:val="005E1679"/>
    <w:rsid w:val="005E34DE"/>
    <w:rsid w:val="005E49F1"/>
    <w:rsid w:val="005F01DB"/>
    <w:rsid w:val="005F4A48"/>
    <w:rsid w:val="005F6624"/>
    <w:rsid w:val="005F6B5C"/>
    <w:rsid w:val="00600D05"/>
    <w:rsid w:val="00601998"/>
    <w:rsid w:val="00601CB2"/>
    <w:rsid w:val="00603888"/>
    <w:rsid w:val="00603E97"/>
    <w:rsid w:val="00603F0A"/>
    <w:rsid w:val="00603F79"/>
    <w:rsid w:val="00604B6C"/>
    <w:rsid w:val="006058C7"/>
    <w:rsid w:val="00605FF6"/>
    <w:rsid w:val="0060670C"/>
    <w:rsid w:val="00606BE8"/>
    <w:rsid w:val="00606F2A"/>
    <w:rsid w:val="006070C9"/>
    <w:rsid w:val="0061071F"/>
    <w:rsid w:val="006120A0"/>
    <w:rsid w:val="00613696"/>
    <w:rsid w:val="006137DB"/>
    <w:rsid w:val="00614FA0"/>
    <w:rsid w:val="00615E5E"/>
    <w:rsid w:val="00615FD5"/>
    <w:rsid w:val="006165C7"/>
    <w:rsid w:val="006246FD"/>
    <w:rsid w:val="0062666C"/>
    <w:rsid w:val="00627EAC"/>
    <w:rsid w:val="00632366"/>
    <w:rsid w:val="006328B1"/>
    <w:rsid w:val="0063337B"/>
    <w:rsid w:val="0063345B"/>
    <w:rsid w:val="00635123"/>
    <w:rsid w:val="00641A01"/>
    <w:rsid w:val="00641C77"/>
    <w:rsid w:val="00644150"/>
    <w:rsid w:val="00644A71"/>
    <w:rsid w:val="00647287"/>
    <w:rsid w:val="0064774A"/>
    <w:rsid w:val="0064789B"/>
    <w:rsid w:val="00650613"/>
    <w:rsid w:val="006518D3"/>
    <w:rsid w:val="00651CB1"/>
    <w:rsid w:val="00652C99"/>
    <w:rsid w:val="00654172"/>
    <w:rsid w:val="0065444F"/>
    <w:rsid w:val="00654C93"/>
    <w:rsid w:val="00656396"/>
    <w:rsid w:val="00656500"/>
    <w:rsid w:val="00656F3D"/>
    <w:rsid w:val="00657002"/>
    <w:rsid w:val="00657AEA"/>
    <w:rsid w:val="0066079F"/>
    <w:rsid w:val="00661F6B"/>
    <w:rsid w:val="006623E6"/>
    <w:rsid w:val="006646F4"/>
    <w:rsid w:val="00664A13"/>
    <w:rsid w:val="00665C0D"/>
    <w:rsid w:val="0066631C"/>
    <w:rsid w:val="006679B3"/>
    <w:rsid w:val="00667E96"/>
    <w:rsid w:val="0067041B"/>
    <w:rsid w:val="006711D7"/>
    <w:rsid w:val="00671E69"/>
    <w:rsid w:val="00675D80"/>
    <w:rsid w:val="00682029"/>
    <w:rsid w:val="0068272A"/>
    <w:rsid w:val="00683541"/>
    <w:rsid w:val="00687CF6"/>
    <w:rsid w:val="00691D37"/>
    <w:rsid w:val="00691FBD"/>
    <w:rsid w:val="006939FC"/>
    <w:rsid w:val="00694865"/>
    <w:rsid w:val="00695322"/>
    <w:rsid w:val="0069642C"/>
    <w:rsid w:val="00697A8E"/>
    <w:rsid w:val="00697BAB"/>
    <w:rsid w:val="006A0A41"/>
    <w:rsid w:val="006A0EA1"/>
    <w:rsid w:val="006A2846"/>
    <w:rsid w:val="006A2940"/>
    <w:rsid w:val="006A5622"/>
    <w:rsid w:val="006B0144"/>
    <w:rsid w:val="006B16EC"/>
    <w:rsid w:val="006B2626"/>
    <w:rsid w:val="006B4A4F"/>
    <w:rsid w:val="006C26DE"/>
    <w:rsid w:val="006C3BCC"/>
    <w:rsid w:val="006D0027"/>
    <w:rsid w:val="006D02F8"/>
    <w:rsid w:val="006D0C2E"/>
    <w:rsid w:val="006D3D81"/>
    <w:rsid w:val="006D4BF4"/>
    <w:rsid w:val="006D6241"/>
    <w:rsid w:val="006E27EE"/>
    <w:rsid w:val="006E346A"/>
    <w:rsid w:val="006E5102"/>
    <w:rsid w:val="006E5637"/>
    <w:rsid w:val="006E5771"/>
    <w:rsid w:val="006E5998"/>
    <w:rsid w:val="006E5A21"/>
    <w:rsid w:val="006E5B20"/>
    <w:rsid w:val="006E61D4"/>
    <w:rsid w:val="006E7BEA"/>
    <w:rsid w:val="006E7C66"/>
    <w:rsid w:val="006F27AD"/>
    <w:rsid w:val="006F2F11"/>
    <w:rsid w:val="006F3763"/>
    <w:rsid w:val="006F4FBE"/>
    <w:rsid w:val="006F6451"/>
    <w:rsid w:val="006F6666"/>
    <w:rsid w:val="006F6B89"/>
    <w:rsid w:val="006F7C79"/>
    <w:rsid w:val="00700EA7"/>
    <w:rsid w:val="0070116F"/>
    <w:rsid w:val="0070243F"/>
    <w:rsid w:val="00704210"/>
    <w:rsid w:val="00705019"/>
    <w:rsid w:val="00706092"/>
    <w:rsid w:val="00706D87"/>
    <w:rsid w:val="00710F3C"/>
    <w:rsid w:val="00714BF2"/>
    <w:rsid w:val="00715A50"/>
    <w:rsid w:val="00715A7F"/>
    <w:rsid w:val="00715E97"/>
    <w:rsid w:val="00716210"/>
    <w:rsid w:val="00717081"/>
    <w:rsid w:val="00720F93"/>
    <w:rsid w:val="007228A8"/>
    <w:rsid w:val="00722F97"/>
    <w:rsid w:val="00722FF0"/>
    <w:rsid w:val="0072329E"/>
    <w:rsid w:val="007251C2"/>
    <w:rsid w:val="0072521D"/>
    <w:rsid w:val="00726BC2"/>
    <w:rsid w:val="0072721F"/>
    <w:rsid w:val="0073033C"/>
    <w:rsid w:val="00730E43"/>
    <w:rsid w:val="00731832"/>
    <w:rsid w:val="00731AA9"/>
    <w:rsid w:val="007365CE"/>
    <w:rsid w:val="00737900"/>
    <w:rsid w:val="007413F3"/>
    <w:rsid w:val="00742742"/>
    <w:rsid w:val="00742A09"/>
    <w:rsid w:val="00744FC0"/>
    <w:rsid w:val="0074576E"/>
    <w:rsid w:val="00747A9E"/>
    <w:rsid w:val="00752B41"/>
    <w:rsid w:val="00752F8C"/>
    <w:rsid w:val="00754AAF"/>
    <w:rsid w:val="00756F1B"/>
    <w:rsid w:val="007571E9"/>
    <w:rsid w:val="007605B7"/>
    <w:rsid w:val="00761125"/>
    <w:rsid w:val="0076137A"/>
    <w:rsid w:val="0076261F"/>
    <w:rsid w:val="00765CAB"/>
    <w:rsid w:val="00765E28"/>
    <w:rsid w:val="00766D3B"/>
    <w:rsid w:val="00767666"/>
    <w:rsid w:val="00767971"/>
    <w:rsid w:val="007679D2"/>
    <w:rsid w:val="00767E54"/>
    <w:rsid w:val="00767F73"/>
    <w:rsid w:val="00771896"/>
    <w:rsid w:val="00775C8D"/>
    <w:rsid w:val="007771B1"/>
    <w:rsid w:val="00777D49"/>
    <w:rsid w:val="00780CC2"/>
    <w:rsid w:val="00781743"/>
    <w:rsid w:val="007817FB"/>
    <w:rsid w:val="007828B8"/>
    <w:rsid w:val="007839E9"/>
    <w:rsid w:val="00784918"/>
    <w:rsid w:val="007852BA"/>
    <w:rsid w:val="007855F0"/>
    <w:rsid w:val="00786101"/>
    <w:rsid w:val="00786404"/>
    <w:rsid w:val="00786D94"/>
    <w:rsid w:val="00786F04"/>
    <w:rsid w:val="00791BA2"/>
    <w:rsid w:val="00792FD8"/>
    <w:rsid w:val="00795C8B"/>
    <w:rsid w:val="00795DB6"/>
    <w:rsid w:val="00796A88"/>
    <w:rsid w:val="007972BE"/>
    <w:rsid w:val="007A3AEA"/>
    <w:rsid w:val="007A41E2"/>
    <w:rsid w:val="007A6DEE"/>
    <w:rsid w:val="007B1AD4"/>
    <w:rsid w:val="007B25AE"/>
    <w:rsid w:val="007B3E4E"/>
    <w:rsid w:val="007B459D"/>
    <w:rsid w:val="007B5797"/>
    <w:rsid w:val="007B6E17"/>
    <w:rsid w:val="007C1707"/>
    <w:rsid w:val="007C29BE"/>
    <w:rsid w:val="007C2BE8"/>
    <w:rsid w:val="007C2E2E"/>
    <w:rsid w:val="007C3560"/>
    <w:rsid w:val="007C51F4"/>
    <w:rsid w:val="007C58DC"/>
    <w:rsid w:val="007C601B"/>
    <w:rsid w:val="007C6274"/>
    <w:rsid w:val="007C6C75"/>
    <w:rsid w:val="007D00E6"/>
    <w:rsid w:val="007D0DF6"/>
    <w:rsid w:val="007D0DFB"/>
    <w:rsid w:val="007D33DF"/>
    <w:rsid w:val="007D373B"/>
    <w:rsid w:val="007D5F54"/>
    <w:rsid w:val="007D6F61"/>
    <w:rsid w:val="007D7322"/>
    <w:rsid w:val="007D74B7"/>
    <w:rsid w:val="007E111A"/>
    <w:rsid w:val="007E24B2"/>
    <w:rsid w:val="007E4788"/>
    <w:rsid w:val="007E68AD"/>
    <w:rsid w:val="007E6C7A"/>
    <w:rsid w:val="007F0299"/>
    <w:rsid w:val="007F2968"/>
    <w:rsid w:val="007F3300"/>
    <w:rsid w:val="007F41B2"/>
    <w:rsid w:val="007F4945"/>
    <w:rsid w:val="007F4CA1"/>
    <w:rsid w:val="007F5E5F"/>
    <w:rsid w:val="007F61C0"/>
    <w:rsid w:val="007F65B2"/>
    <w:rsid w:val="007F7ABE"/>
    <w:rsid w:val="008004CA"/>
    <w:rsid w:val="008006B2"/>
    <w:rsid w:val="00800EA2"/>
    <w:rsid w:val="0080147D"/>
    <w:rsid w:val="00803C3F"/>
    <w:rsid w:val="008041E5"/>
    <w:rsid w:val="008045CD"/>
    <w:rsid w:val="00804AD9"/>
    <w:rsid w:val="00805586"/>
    <w:rsid w:val="0080643F"/>
    <w:rsid w:val="00811D53"/>
    <w:rsid w:val="0081264A"/>
    <w:rsid w:val="008132FC"/>
    <w:rsid w:val="008137C7"/>
    <w:rsid w:val="008160D3"/>
    <w:rsid w:val="00821A36"/>
    <w:rsid w:val="00822F8D"/>
    <w:rsid w:val="0082368C"/>
    <w:rsid w:val="00826D22"/>
    <w:rsid w:val="00827675"/>
    <w:rsid w:val="00830AA1"/>
    <w:rsid w:val="008317DE"/>
    <w:rsid w:val="00832B1B"/>
    <w:rsid w:val="00834E87"/>
    <w:rsid w:val="00835DF9"/>
    <w:rsid w:val="00836EF2"/>
    <w:rsid w:val="00837A77"/>
    <w:rsid w:val="0084005E"/>
    <w:rsid w:val="0084037D"/>
    <w:rsid w:val="0084164A"/>
    <w:rsid w:val="00844624"/>
    <w:rsid w:val="0084572A"/>
    <w:rsid w:val="00846CD2"/>
    <w:rsid w:val="008475FD"/>
    <w:rsid w:val="00850400"/>
    <w:rsid w:val="00851F0A"/>
    <w:rsid w:val="00854C7D"/>
    <w:rsid w:val="00856860"/>
    <w:rsid w:val="008568D4"/>
    <w:rsid w:val="00856EBE"/>
    <w:rsid w:val="008577B0"/>
    <w:rsid w:val="008606F1"/>
    <w:rsid w:val="008615EF"/>
    <w:rsid w:val="0086174B"/>
    <w:rsid w:val="00861F8B"/>
    <w:rsid w:val="008632C4"/>
    <w:rsid w:val="00866231"/>
    <w:rsid w:val="008733BF"/>
    <w:rsid w:val="00873EA2"/>
    <w:rsid w:val="00874510"/>
    <w:rsid w:val="0087466B"/>
    <w:rsid w:val="00874DDB"/>
    <w:rsid w:val="008754C5"/>
    <w:rsid w:val="008758AC"/>
    <w:rsid w:val="008812AD"/>
    <w:rsid w:val="008818FF"/>
    <w:rsid w:val="00881B79"/>
    <w:rsid w:val="00882A0F"/>
    <w:rsid w:val="00883EDA"/>
    <w:rsid w:val="00884416"/>
    <w:rsid w:val="00885353"/>
    <w:rsid w:val="00886231"/>
    <w:rsid w:val="00887BD0"/>
    <w:rsid w:val="00891CF2"/>
    <w:rsid w:val="00892065"/>
    <w:rsid w:val="0089217A"/>
    <w:rsid w:val="008933ED"/>
    <w:rsid w:val="00893B5B"/>
    <w:rsid w:val="00893CFE"/>
    <w:rsid w:val="008962AD"/>
    <w:rsid w:val="00897ABC"/>
    <w:rsid w:val="008A0939"/>
    <w:rsid w:val="008A16C9"/>
    <w:rsid w:val="008A7F34"/>
    <w:rsid w:val="008B1354"/>
    <w:rsid w:val="008B18C1"/>
    <w:rsid w:val="008B1D9E"/>
    <w:rsid w:val="008B3734"/>
    <w:rsid w:val="008B3913"/>
    <w:rsid w:val="008B40D9"/>
    <w:rsid w:val="008B4C8B"/>
    <w:rsid w:val="008B5484"/>
    <w:rsid w:val="008B5BC9"/>
    <w:rsid w:val="008C10D1"/>
    <w:rsid w:val="008C35D4"/>
    <w:rsid w:val="008C65A2"/>
    <w:rsid w:val="008C7E0E"/>
    <w:rsid w:val="008D005F"/>
    <w:rsid w:val="008D0C91"/>
    <w:rsid w:val="008D34A8"/>
    <w:rsid w:val="008D3CCA"/>
    <w:rsid w:val="008D4AF0"/>
    <w:rsid w:val="008D566A"/>
    <w:rsid w:val="008D5DD1"/>
    <w:rsid w:val="008D6028"/>
    <w:rsid w:val="008D66D8"/>
    <w:rsid w:val="008D7587"/>
    <w:rsid w:val="008E1C44"/>
    <w:rsid w:val="008E2053"/>
    <w:rsid w:val="008E362C"/>
    <w:rsid w:val="008E3B93"/>
    <w:rsid w:val="008E4894"/>
    <w:rsid w:val="008E4A82"/>
    <w:rsid w:val="008E4F37"/>
    <w:rsid w:val="008E7651"/>
    <w:rsid w:val="008F07FE"/>
    <w:rsid w:val="008F1A6B"/>
    <w:rsid w:val="008F1D3B"/>
    <w:rsid w:val="008F1D76"/>
    <w:rsid w:val="008F2889"/>
    <w:rsid w:val="008F315B"/>
    <w:rsid w:val="008F3324"/>
    <w:rsid w:val="008F3559"/>
    <w:rsid w:val="008F40A0"/>
    <w:rsid w:val="008F450E"/>
    <w:rsid w:val="008F6A7C"/>
    <w:rsid w:val="008F724F"/>
    <w:rsid w:val="009001BE"/>
    <w:rsid w:val="00901420"/>
    <w:rsid w:val="00901F81"/>
    <w:rsid w:val="00902063"/>
    <w:rsid w:val="00903609"/>
    <w:rsid w:val="00904E88"/>
    <w:rsid w:val="00904EEE"/>
    <w:rsid w:val="0090572D"/>
    <w:rsid w:val="009069FC"/>
    <w:rsid w:val="009076C7"/>
    <w:rsid w:val="00910935"/>
    <w:rsid w:val="00911514"/>
    <w:rsid w:val="00912028"/>
    <w:rsid w:val="00912450"/>
    <w:rsid w:val="0091248D"/>
    <w:rsid w:val="009138FC"/>
    <w:rsid w:val="009218A6"/>
    <w:rsid w:val="00923ADC"/>
    <w:rsid w:val="009241BD"/>
    <w:rsid w:val="009242AD"/>
    <w:rsid w:val="00926074"/>
    <w:rsid w:val="0092619F"/>
    <w:rsid w:val="00926D6C"/>
    <w:rsid w:val="00927F65"/>
    <w:rsid w:val="00927FD3"/>
    <w:rsid w:val="0093080B"/>
    <w:rsid w:val="00931054"/>
    <w:rsid w:val="0093497B"/>
    <w:rsid w:val="00936F1B"/>
    <w:rsid w:val="00936F75"/>
    <w:rsid w:val="0093793E"/>
    <w:rsid w:val="00940A3C"/>
    <w:rsid w:val="009414FA"/>
    <w:rsid w:val="009415E4"/>
    <w:rsid w:val="009416CB"/>
    <w:rsid w:val="009425E5"/>
    <w:rsid w:val="00942A7E"/>
    <w:rsid w:val="00942F44"/>
    <w:rsid w:val="009446B3"/>
    <w:rsid w:val="0094474D"/>
    <w:rsid w:val="00945432"/>
    <w:rsid w:val="009459EE"/>
    <w:rsid w:val="0094623E"/>
    <w:rsid w:val="00951EF1"/>
    <w:rsid w:val="00952D02"/>
    <w:rsid w:val="0095558C"/>
    <w:rsid w:val="00960275"/>
    <w:rsid w:val="00961893"/>
    <w:rsid w:val="00962B79"/>
    <w:rsid w:val="00963341"/>
    <w:rsid w:val="009636A2"/>
    <w:rsid w:val="00963FE8"/>
    <w:rsid w:val="0096410B"/>
    <w:rsid w:val="00964867"/>
    <w:rsid w:val="00964A43"/>
    <w:rsid w:val="00965537"/>
    <w:rsid w:val="00966C6B"/>
    <w:rsid w:val="009708D8"/>
    <w:rsid w:val="0097165E"/>
    <w:rsid w:val="00974A01"/>
    <w:rsid w:val="00975405"/>
    <w:rsid w:val="0097641F"/>
    <w:rsid w:val="009775FF"/>
    <w:rsid w:val="00977CBF"/>
    <w:rsid w:val="00977F3A"/>
    <w:rsid w:val="009841B2"/>
    <w:rsid w:val="0098788A"/>
    <w:rsid w:val="00990A20"/>
    <w:rsid w:val="00993C7D"/>
    <w:rsid w:val="00993FF4"/>
    <w:rsid w:val="009A0A28"/>
    <w:rsid w:val="009A1428"/>
    <w:rsid w:val="009A1902"/>
    <w:rsid w:val="009A2AD3"/>
    <w:rsid w:val="009A4687"/>
    <w:rsid w:val="009A4852"/>
    <w:rsid w:val="009A4DB5"/>
    <w:rsid w:val="009A4F2A"/>
    <w:rsid w:val="009A5CC7"/>
    <w:rsid w:val="009A5D4F"/>
    <w:rsid w:val="009A6980"/>
    <w:rsid w:val="009A7D5D"/>
    <w:rsid w:val="009B07C3"/>
    <w:rsid w:val="009B11DB"/>
    <w:rsid w:val="009B1DC8"/>
    <w:rsid w:val="009B33C1"/>
    <w:rsid w:val="009B352B"/>
    <w:rsid w:val="009B57AF"/>
    <w:rsid w:val="009B5B37"/>
    <w:rsid w:val="009B6B53"/>
    <w:rsid w:val="009B6BD6"/>
    <w:rsid w:val="009B6D34"/>
    <w:rsid w:val="009B6DE9"/>
    <w:rsid w:val="009C3ECB"/>
    <w:rsid w:val="009C4B6E"/>
    <w:rsid w:val="009C54C0"/>
    <w:rsid w:val="009C5B2E"/>
    <w:rsid w:val="009C6D8E"/>
    <w:rsid w:val="009D0E2D"/>
    <w:rsid w:val="009D19C9"/>
    <w:rsid w:val="009D1F68"/>
    <w:rsid w:val="009D21CE"/>
    <w:rsid w:val="009D23A1"/>
    <w:rsid w:val="009D4861"/>
    <w:rsid w:val="009D5746"/>
    <w:rsid w:val="009D5C0F"/>
    <w:rsid w:val="009E4428"/>
    <w:rsid w:val="009E585D"/>
    <w:rsid w:val="009E6300"/>
    <w:rsid w:val="009E6868"/>
    <w:rsid w:val="009F03BD"/>
    <w:rsid w:val="009F0C3B"/>
    <w:rsid w:val="009F0FA3"/>
    <w:rsid w:val="009F3AC5"/>
    <w:rsid w:val="009F421B"/>
    <w:rsid w:val="009F5A98"/>
    <w:rsid w:val="00A015D7"/>
    <w:rsid w:val="00A03E92"/>
    <w:rsid w:val="00A047CE"/>
    <w:rsid w:val="00A063F2"/>
    <w:rsid w:val="00A0792D"/>
    <w:rsid w:val="00A1289A"/>
    <w:rsid w:val="00A128A4"/>
    <w:rsid w:val="00A13FB3"/>
    <w:rsid w:val="00A15A8C"/>
    <w:rsid w:val="00A15B38"/>
    <w:rsid w:val="00A16437"/>
    <w:rsid w:val="00A17FE6"/>
    <w:rsid w:val="00A20ADD"/>
    <w:rsid w:val="00A21514"/>
    <w:rsid w:val="00A2513E"/>
    <w:rsid w:val="00A253F2"/>
    <w:rsid w:val="00A27310"/>
    <w:rsid w:val="00A27E4D"/>
    <w:rsid w:val="00A30B10"/>
    <w:rsid w:val="00A30BD4"/>
    <w:rsid w:val="00A33563"/>
    <w:rsid w:val="00A344EF"/>
    <w:rsid w:val="00A34E57"/>
    <w:rsid w:val="00A3673B"/>
    <w:rsid w:val="00A36ACB"/>
    <w:rsid w:val="00A40C4C"/>
    <w:rsid w:val="00A41EB1"/>
    <w:rsid w:val="00A41F27"/>
    <w:rsid w:val="00A50ACE"/>
    <w:rsid w:val="00A52831"/>
    <w:rsid w:val="00A53C4C"/>
    <w:rsid w:val="00A5415C"/>
    <w:rsid w:val="00A54226"/>
    <w:rsid w:val="00A57E2B"/>
    <w:rsid w:val="00A6009C"/>
    <w:rsid w:val="00A614FA"/>
    <w:rsid w:val="00A6304B"/>
    <w:rsid w:val="00A6354C"/>
    <w:rsid w:val="00A63D2B"/>
    <w:rsid w:val="00A65787"/>
    <w:rsid w:val="00A65D88"/>
    <w:rsid w:val="00A6612F"/>
    <w:rsid w:val="00A66A3A"/>
    <w:rsid w:val="00A70261"/>
    <w:rsid w:val="00A706BB"/>
    <w:rsid w:val="00A7249D"/>
    <w:rsid w:val="00A76EDB"/>
    <w:rsid w:val="00A76F50"/>
    <w:rsid w:val="00A773E7"/>
    <w:rsid w:val="00A77AE2"/>
    <w:rsid w:val="00A77D59"/>
    <w:rsid w:val="00A8112C"/>
    <w:rsid w:val="00A811BC"/>
    <w:rsid w:val="00A8191F"/>
    <w:rsid w:val="00A8214C"/>
    <w:rsid w:val="00A8564F"/>
    <w:rsid w:val="00A859C4"/>
    <w:rsid w:val="00A8744C"/>
    <w:rsid w:val="00A907DD"/>
    <w:rsid w:val="00A9132D"/>
    <w:rsid w:val="00A920BC"/>
    <w:rsid w:val="00A92E68"/>
    <w:rsid w:val="00A94AA3"/>
    <w:rsid w:val="00A959F1"/>
    <w:rsid w:val="00A96067"/>
    <w:rsid w:val="00A977EB"/>
    <w:rsid w:val="00A97EFB"/>
    <w:rsid w:val="00AA07F9"/>
    <w:rsid w:val="00AA21F7"/>
    <w:rsid w:val="00AA3631"/>
    <w:rsid w:val="00AA4CC2"/>
    <w:rsid w:val="00AA592E"/>
    <w:rsid w:val="00AB03D5"/>
    <w:rsid w:val="00AB34A4"/>
    <w:rsid w:val="00AB555C"/>
    <w:rsid w:val="00AB5DE9"/>
    <w:rsid w:val="00AC0FF6"/>
    <w:rsid w:val="00AC17E0"/>
    <w:rsid w:val="00AC24C6"/>
    <w:rsid w:val="00AC3FB2"/>
    <w:rsid w:val="00AC4A8D"/>
    <w:rsid w:val="00AC4F64"/>
    <w:rsid w:val="00AC5162"/>
    <w:rsid w:val="00AC5273"/>
    <w:rsid w:val="00AC6CB0"/>
    <w:rsid w:val="00AC6DE7"/>
    <w:rsid w:val="00AC7C72"/>
    <w:rsid w:val="00AD0C80"/>
    <w:rsid w:val="00AD1C51"/>
    <w:rsid w:val="00AD1C90"/>
    <w:rsid w:val="00AD27BD"/>
    <w:rsid w:val="00AD2F03"/>
    <w:rsid w:val="00AD37AC"/>
    <w:rsid w:val="00AD3ED2"/>
    <w:rsid w:val="00AD494A"/>
    <w:rsid w:val="00AD4A17"/>
    <w:rsid w:val="00AE0C17"/>
    <w:rsid w:val="00AE0E88"/>
    <w:rsid w:val="00AE14B6"/>
    <w:rsid w:val="00AE1A35"/>
    <w:rsid w:val="00AE3561"/>
    <w:rsid w:val="00AE7536"/>
    <w:rsid w:val="00AE7D13"/>
    <w:rsid w:val="00AF021D"/>
    <w:rsid w:val="00AF02D5"/>
    <w:rsid w:val="00AF1184"/>
    <w:rsid w:val="00AF15BF"/>
    <w:rsid w:val="00AF259E"/>
    <w:rsid w:val="00AF2C17"/>
    <w:rsid w:val="00AF41C2"/>
    <w:rsid w:val="00AF5023"/>
    <w:rsid w:val="00AF50C7"/>
    <w:rsid w:val="00AF51C3"/>
    <w:rsid w:val="00AF66A2"/>
    <w:rsid w:val="00AF76A9"/>
    <w:rsid w:val="00B013E7"/>
    <w:rsid w:val="00B02771"/>
    <w:rsid w:val="00B04DFF"/>
    <w:rsid w:val="00B05555"/>
    <w:rsid w:val="00B057B4"/>
    <w:rsid w:val="00B05A65"/>
    <w:rsid w:val="00B07008"/>
    <w:rsid w:val="00B078EB"/>
    <w:rsid w:val="00B11174"/>
    <w:rsid w:val="00B13441"/>
    <w:rsid w:val="00B1356C"/>
    <w:rsid w:val="00B141D5"/>
    <w:rsid w:val="00B14E48"/>
    <w:rsid w:val="00B15D5E"/>
    <w:rsid w:val="00B16C56"/>
    <w:rsid w:val="00B17528"/>
    <w:rsid w:val="00B2023C"/>
    <w:rsid w:val="00B20CC3"/>
    <w:rsid w:val="00B2299F"/>
    <w:rsid w:val="00B22F4F"/>
    <w:rsid w:val="00B234BB"/>
    <w:rsid w:val="00B24402"/>
    <w:rsid w:val="00B25D8C"/>
    <w:rsid w:val="00B25E7C"/>
    <w:rsid w:val="00B26CFF"/>
    <w:rsid w:val="00B30000"/>
    <w:rsid w:val="00B33A71"/>
    <w:rsid w:val="00B33D25"/>
    <w:rsid w:val="00B34519"/>
    <w:rsid w:val="00B34AFF"/>
    <w:rsid w:val="00B35327"/>
    <w:rsid w:val="00B371F7"/>
    <w:rsid w:val="00B37385"/>
    <w:rsid w:val="00B459F6"/>
    <w:rsid w:val="00B46EDE"/>
    <w:rsid w:val="00B47B64"/>
    <w:rsid w:val="00B47FC6"/>
    <w:rsid w:val="00B505A8"/>
    <w:rsid w:val="00B52F41"/>
    <w:rsid w:val="00B53295"/>
    <w:rsid w:val="00B55BBD"/>
    <w:rsid w:val="00B56DBC"/>
    <w:rsid w:val="00B56E6A"/>
    <w:rsid w:val="00B63D19"/>
    <w:rsid w:val="00B6447B"/>
    <w:rsid w:val="00B64B97"/>
    <w:rsid w:val="00B64EA3"/>
    <w:rsid w:val="00B660D1"/>
    <w:rsid w:val="00B6683C"/>
    <w:rsid w:val="00B67122"/>
    <w:rsid w:val="00B707E1"/>
    <w:rsid w:val="00B7185C"/>
    <w:rsid w:val="00B724C9"/>
    <w:rsid w:val="00B75A83"/>
    <w:rsid w:val="00B769E2"/>
    <w:rsid w:val="00B77A6F"/>
    <w:rsid w:val="00B80FA1"/>
    <w:rsid w:val="00B84D17"/>
    <w:rsid w:val="00B853A1"/>
    <w:rsid w:val="00B85ED6"/>
    <w:rsid w:val="00B86544"/>
    <w:rsid w:val="00B86B1B"/>
    <w:rsid w:val="00B903A9"/>
    <w:rsid w:val="00B90E74"/>
    <w:rsid w:val="00B91259"/>
    <w:rsid w:val="00B91A97"/>
    <w:rsid w:val="00BA02AC"/>
    <w:rsid w:val="00BA05C5"/>
    <w:rsid w:val="00BA2907"/>
    <w:rsid w:val="00BA3606"/>
    <w:rsid w:val="00BA3FE7"/>
    <w:rsid w:val="00BA54F9"/>
    <w:rsid w:val="00BA6BA5"/>
    <w:rsid w:val="00BA7C67"/>
    <w:rsid w:val="00BB0B49"/>
    <w:rsid w:val="00BB11A2"/>
    <w:rsid w:val="00BB13D9"/>
    <w:rsid w:val="00BB454B"/>
    <w:rsid w:val="00BB48E7"/>
    <w:rsid w:val="00BB555B"/>
    <w:rsid w:val="00BB6974"/>
    <w:rsid w:val="00BC181B"/>
    <w:rsid w:val="00BC3BBD"/>
    <w:rsid w:val="00BC48B3"/>
    <w:rsid w:val="00BC4BBC"/>
    <w:rsid w:val="00BC67C1"/>
    <w:rsid w:val="00BC71E7"/>
    <w:rsid w:val="00BC7242"/>
    <w:rsid w:val="00BD1337"/>
    <w:rsid w:val="00BD2C58"/>
    <w:rsid w:val="00BD40E9"/>
    <w:rsid w:val="00BD55F4"/>
    <w:rsid w:val="00BD7B91"/>
    <w:rsid w:val="00BE021C"/>
    <w:rsid w:val="00BE05B5"/>
    <w:rsid w:val="00BE0992"/>
    <w:rsid w:val="00BE2BA9"/>
    <w:rsid w:val="00BE3162"/>
    <w:rsid w:val="00BE35A0"/>
    <w:rsid w:val="00BE3E95"/>
    <w:rsid w:val="00BE553D"/>
    <w:rsid w:val="00BE612D"/>
    <w:rsid w:val="00BF0DB8"/>
    <w:rsid w:val="00BF1EB5"/>
    <w:rsid w:val="00BF2C53"/>
    <w:rsid w:val="00BF3718"/>
    <w:rsid w:val="00BF524F"/>
    <w:rsid w:val="00BF66DB"/>
    <w:rsid w:val="00BF6AFD"/>
    <w:rsid w:val="00BF722A"/>
    <w:rsid w:val="00BF723E"/>
    <w:rsid w:val="00BF7D52"/>
    <w:rsid w:val="00C01AD1"/>
    <w:rsid w:val="00C03815"/>
    <w:rsid w:val="00C05670"/>
    <w:rsid w:val="00C06DF7"/>
    <w:rsid w:val="00C071DB"/>
    <w:rsid w:val="00C1001C"/>
    <w:rsid w:val="00C1094B"/>
    <w:rsid w:val="00C10CC1"/>
    <w:rsid w:val="00C12BB6"/>
    <w:rsid w:val="00C133D3"/>
    <w:rsid w:val="00C16341"/>
    <w:rsid w:val="00C16E35"/>
    <w:rsid w:val="00C17402"/>
    <w:rsid w:val="00C21760"/>
    <w:rsid w:val="00C232B8"/>
    <w:rsid w:val="00C23999"/>
    <w:rsid w:val="00C23DE8"/>
    <w:rsid w:val="00C26D1E"/>
    <w:rsid w:val="00C26E90"/>
    <w:rsid w:val="00C2747E"/>
    <w:rsid w:val="00C306B3"/>
    <w:rsid w:val="00C30C41"/>
    <w:rsid w:val="00C311D8"/>
    <w:rsid w:val="00C322ED"/>
    <w:rsid w:val="00C33372"/>
    <w:rsid w:val="00C34980"/>
    <w:rsid w:val="00C34BEE"/>
    <w:rsid w:val="00C351C5"/>
    <w:rsid w:val="00C3563B"/>
    <w:rsid w:val="00C36CFF"/>
    <w:rsid w:val="00C378BD"/>
    <w:rsid w:val="00C37B15"/>
    <w:rsid w:val="00C409FD"/>
    <w:rsid w:val="00C423AF"/>
    <w:rsid w:val="00C44461"/>
    <w:rsid w:val="00C46672"/>
    <w:rsid w:val="00C50A24"/>
    <w:rsid w:val="00C51223"/>
    <w:rsid w:val="00C52809"/>
    <w:rsid w:val="00C53445"/>
    <w:rsid w:val="00C5420D"/>
    <w:rsid w:val="00C545E9"/>
    <w:rsid w:val="00C54730"/>
    <w:rsid w:val="00C5615F"/>
    <w:rsid w:val="00C566BB"/>
    <w:rsid w:val="00C5741A"/>
    <w:rsid w:val="00C57725"/>
    <w:rsid w:val="00C57C40"/>
    <w:rsid w:val="00C57CDD"/>
    <w:rsid w:val="00C61016"/>
    <w:rsid w:val="00C63644"/>
    <w:rsid w:val="00C640D9"/>
    <w:rsid w:val="00C6610A"/>
    <w:rsid w:val="00C703F7"/>
    <w:rsid w:val="00C70BB6"/>
    <w:rsid w:val="00C71E5C"/>
    <w:rsid w:val="00C72F32"/>
    <w:rsid w:val="00C732DB"/>
    <w:rsid w:val="00C7365B"/>
    <w:rsid w:val="00C742BB"/>
    <w:rsid w:val="00C77621"/>
    <w:rsid w:val="00C777C3"/>
    <w:rsid w:val="00C8145C"/>
    <w:rsid w:val="00C8303A"/>
    <w:rsid w:val="00C83047"/>
    <w:rsid w:val="00C85D01"/>
    <w:rsid w:val="00C86C2B"/>
    <w:rsid w:val="00C87145"/>
    <w:rsid w:val="00C909DB"/>
    <w:rsid w:val="00C921AC"/>
    <w:rsid w:val="00C942C9"/>
    <w:rsid w:val="00C95DF2"/>
    <w:rsid w:val="00CA0C29"/>
    <w:rsid w:val="00CA1551"/>
    <w:rsid w:val="00CA6EC9"/>
    <w:rsid w:val="00CB1459"/>
    <w:rsid w:val="00CB28FC"/>
    <w:rsid w:val="00CB3117"/>
    <w:rsid w:val="00CB4ABA"/>
    <w:rsid w:val="00CB6AE8"/>
    <w:rsid w:val="00CC474D"/>
    <w:rsid w:val="00CC4B67"/>
    <w:rsid w:val="00CC5863"/>
    <w:rsid w:val="00CC68B9"/>
    <w:rsid w:val="00CC744A"/>
    <w:rsid w:val="00CD012B"/>
    <w:rsid w:val="00CD0D53"/>
    <w:rsid w:val="00CD47C5"/>
    <w:rsid w:val="00CD6343"/>
    <w:rsid w:val="00CD6CAF"/>
    <w:rsid w:val="00CE32D7"/>
    <w:rsid w:val="00CE340C"/>
    <w:rsid w:val="00CE36AB"/>
    <w:rsid w:val="00CE46A8"/>
    <w:rsid w:val="00CE4D59"/>
    <w:rsid w:val="00CE7339"/>
    <w:rsid w:val="00CE7D7C"/>
    <w:rsid w:val="00CE7F10"/>
    <w:rsid w:val="00CF0FAD"/>
    <w:rsid w:val="00CF38EF"/>
    <w:rsid w:val="00CF4E5B"/>
    <w:rsid w:val="00CF56F3"/>
    <w:rsid w:val="00CF58BC"/>
    <w:rsid w:val="00CF682D"/>
    <w:rsid w:val="00CF7444"/>
    <w:rsid w:val="00D03187"/>
    <w:rsid w:val="00D03E60"/>
    <w:rsid w:val="00D04598"/>
    <w:rsid w:val="00D058F3"/>
    <w:rsid w:val="00D05DAA"/>
    <w:rsid w:val="00D10615"/>
    <w:rsid w:val="00D10FAA"/>
    <w:rsid w:val="00D1217E"/>
    <w:rsid w:val="00D14DA6"/>
    <w:rsid w:val="00D1594A"/>
    <w:rsid w:val="00D15A28"/>
    <w:rsid w:val="00D15B0C"/>
    <w:rsid w:val="00D16845"/>
    <w:rsid w:val="00D17E84"/>
    <w:rsid w:val="00D23F54"/>
    <w:rsid w:val="00D24518"/>
    <w:rsid w:val="00D25DBC"/>
    <w:rsid w:val="00D25FCA"/>
    <w:rsid w:val="00D30C63"/>
    <w:rsid w:val="00D355B4"/>
    <w:rsid w:val="00D3569F"/>
    <w:rsid w:val="00D357C9"/>
    <w:rsid w:val="00D35EC8"/>
    <w:rsid w:val="00D36278"/>
    <w:rsid w:val="00D40218"/>
    <w:rsid w:val="00D41967"/>
    <w:rsid w:val="00D41F25"/>
    <w:rsid w:val="00D431ED"/>
    <w:rsid w:val="00D445BA"/>
    <w:rsid w:val="00D47D19"/>
    <w:rsid w:val="00D506D4"/>
    <w:rsid w:val="00D50885"/>
    <w:rsid w:val="00D51964"/>
    <w:rsid w:val="00D520E6"/>
    <w:rsid w:val="00D52629"/>
    <w:rsid w:val="00D53173"/>
    <w:rsid w:val="00D54770"/>
    <w:rsid w:val="00D54893"/>
    <w:rsid w:val="00D54F48"/>
    <w:rsid w:val="00D56B44"/>
    <w:rsid w:val="00D574E9"/>
    <w:rsid w:val="00D57BAA"/>
    <w:rsid w:val="00D60637"/>
    <w:rsid w:val="00D61EAF"/>
    <w:rsid w:val="00D62141"/>
    <w:rsid w:val="00D627FF"/>
    <w:rsid w:val="00D644FB"/>
    <w:rsid w:val="00D647F5"/>
    <w:rsid w:val="00D66FC6"/>
    <w:rsid w:val="00D67849"/>
    <w:rsid w:val="00D679AB"/>
    <w:rsid w:val="00D7105C"/>
    <w:rsid w:val="00D72A69"/>
    <w:rsid w:val="00D72C99"/>
    <w:rsid w:val="00D73966"/>
    <w:rsid w:val="00D74A80"/>
    <w:rsid w:val="00D76516"/>
    <w:rsid w:val="00D769D4"/>
    <w:rsid w:val="00D76E10"/>
    <w:rsid w:val="00D774FB"/>
    <w:rsid w:val="00D80BDE"/>
    <w:rsid w:val="00D82AF0"/>
    <w:rsid w:val="00D83ABF"/>
    <w:rsid w:val="00D853BD"/>
    <w:rsid w:val="00D87735"/>
    <w:rsid w:val="00D93752"/>
    <w:rsid w:val="00D9549B"/>
    <w:rsid w:val="00D95D8B"/>
    <w:rsid w:val="00D96F60"/>
    <w:rsid w:val="00D97CC9"/>
    <w:rsid w:val="00DA6A41"/>
    <w:rsid w:val="00DB04A3"/>
    <w:rsid w:val="00DB0503"/>
    <w:rsid w:val="00DB0DA2"/>
    <w:rsid w:val="00DB14AD"/>
    <w:rsid w:val="00DB1BED"/>
    <w:rsid w:val="00DB2D1B"/>
    <w:rsid w:val="00DB36BE"/>
    <w:rsid w:val="00DB3A5E"/>
    <w:rsid w:val="00DB4609"/>
    <w:rsid w:val="00DC07D9"/>
    <w:rsid w:val="00DC1B2B"/>
    <w:rsid w:val="00DC3DB5"/>
    <w:rsid w:val="00DC4656"/>
    <w:rsid w:val="00DC48E4"/>
    <w:rsid w:val="00DC5144"/>
    <w:rsid w:val="00DD022C"/>
    <w:rsid w:val="00DD167A"/>
    <w:rsid w:val="00DD2925"/>
    <w:rsid w:val="00DD321C"/>
    <w:rsid w:val="00DD396F"/>
    <w:rsid w:val="00DD3E45"/>
    <w:rsid w:val="00DD463F"/>
    <w:rsid w:val="00DD5376"/>
    <w:rsid w:val="00DD5A38"/>
    <w:rsid w:val="00DD6428"/>
    <w:rsid w:val="00DD7D09"/>
    <w:rsid w:val="00DE079D"/>
    <w:rsid w:val="00DE0B24"/>
    <w:rsid w:val="00DE0BBE"/>
    <w:rsid w:val="00DE164E"/>
    <w:rsid w:val="00DE19FD"/>
    <w:rsid w:val="00DE1E8E"/>
    <w:rsid w:val="00DE27B8"/>
    <w:rsid w:val="00DE3C32"/>
    <w:rsid w:val="00DE4048"/>
    <w:rsid w:val="00DE4DB1"/>
    <w:rsid w:val="00DE5075"/>
    <w:rsid w:val="00DE6311"/>
    <w:rsid w:val="00DE6467"/>
    <w:rsid w:val="00DF13E6"/>
    <w:rsid w:val="00DF189E"/>
    <w:rsid w:val="00DF1FC9"/>
    <w:rsid w:val="00DF308F"/>
    <w:rsid w:val="00DF3C0D"/>
    <w:rsid w:val="00DF4C68"/>
    <w:rsid w:val="00DF4E76"/>
    <w:rsid w:val="00DF6F12"/>
    <w:rsid w:val="00E05159"/>
    <w:rsid w:val="00E057F3"/>
    <w:rsid w:val="00E06207"/>
    <w:rsid w:val="00E06C9C"/>
    <w:rsid w:val="00E076D8"/>
    <w:rsid w:val="00E07A51"/>
    <w:rsid w:val="00E10878"/>
    <w:rsid w:val="00E11202"/>
    <w:rsid w:val="00E15A8E"/>
    <w:rsid w:val="00E16B4A"/>
    <w:rsid w:val="00E171D2"/>
    <w:rsid w:val="00E17BA1"/>
    <w:rsid w:val="00E21483"/>
    <w:rsid w:val="00E22308"/>
    <w:rsid w:val="00E225FD"/>
    <w:rsid w:val="00E235E4"/>
    <w:rsid w:val="00E25F61"/>
    <w:rsid w:val="00E320AE"/>
    <w:rsid w:val="00E32204"/>
    <w:rsid w:val="00E32837"/>
    <w:rsid w:val="00E34B72"/>
    <w:rsid w:val="00E35638"/>
    <w:rsid w:val="00E362E1"/>
    <w:rsid w:val="00E41853"/>
    <w:rsid w:val="00E422F9"/>
    <w:rsid w:val="00E45911"/>
    <w:rsid w:val="00E45B9F"/>
    <w:rsid w:val="00E469AF"/>
    <w:rsid w:val="00E50B5E"/>
    <w:rsid w:val="00E50B94"/>
    <w:rsid w:val="00E51B80"/>
    <w:rsid w:val="00E52D83"/>
    <w:rsid w:val="00E52EC6"/>
    <w:rsid w:val="00E53D19"/>
    <w:rsid w:val="00E542B7"/>
    <w:rsid w:val="00E54344"/>
    <w:rsid w:val="00E5437D"/>
    <w:rsid w:val="00E54A60"/>
    <w:rsid w:val="00E5545D"/>
    <w:rsid w:val="00E57BE0"/>
    <w:rsid w:val="00E6221A"/>
    <w:rsid w:val="00E6257D"/>
    <w:rsid w:val="00E635C8"/>
    <w:rsid w:val="00E645FD"/>
    <w:rsid w:val="00E65465"/>
    <w:rsid w:val="00E65755"/>
    <w:rsid w:val="00E6611A"/>
    <w:rsid w:val="00E66F9E"/>
    <w:rsid w:val="00E702CC"/>
    <w:rsid w:val="00E737CD"/>
    <w:rsid w:val="00E73A75"/>
    <w:rsid w:val="00E74B96"/>
    <w:rsid w:val="00E756C0"/>
    <w:rsid w:val="00E77263"/>
    <w:rsid w:val="00E77F5C"/>
    <w:rsid w:val="00E823A9"/>
    <w:rsid w:val="00E830F8"/>
    <w:rsid w:val="00E83B63"/>
    <w:rsid w:val="00E840B0"/>
    <w:rsid w:val="00E846B3"/>
    <w:rsid w:val="00E84C3E"/>
    <w:rsid w:val="00E85D83"/>
    <w:rsid w:val="00E871DF"/>
    <w:rsid w:val="00E9076A"/>
    <w:rsid w:val="00E91093"/>
    <w:rsid w:val="00E91B54"/>
    <w:rsid w:val="00E92BAD"/>
    <w:rsid w:val="00E93DBA"/>
    <w:rsid w:val="00E9446B"/>
    <w:rsid w:val="00E95972"/>
    <w:rsid w:val="00E9635D"/>
    <w:rsid w:val="00EA4514"/>
    <w:rsid w:val="00EA5840"/>
    <w:rsid w:val="00EA5ED6"/>
    <w:rsid w:val="00EA7445"/>
    <w:rsid w:val="00EB25BE"/>
    <w:rsid w:val="00EB2F76"/>
    <w:rsid w:val="00EB5353"/>
    <w:rsid w:val="00EB5E75"/>
    <w:rsid w:val="00EB79B2"/>
    <w:rsid w:val="00EC2D14"/>
    <w:rsid w:val="00EC38FD"/>
    <w:rsid w:val="00EC63E9"/>
    <w:rsid w:val="00ED050C"/>
    <w:rsid w:val="00ED0695"/>
    <w:rsid w:val="00ED4564"/>
    <w:rsid w:val="00ED65B2"/>
    <w:rsid w:val="00ED68AB"/>
    <w:rsid w:val="00ED7E3E"/>
    <w:rsid w:val="00EE0933"/>
    <w:rsid w:val="00EE2200"/>
    <w:rsid w:val="00EE283E"/>
    <w:rsid w:val="00EE2AC9"/>
    <w:rsid w:val="00EE2FA4"/>
    <w:rsid w:val="00EE3A81"/>
    <w:rsid w:val="00EE3C4B"/>
    <w:rsid w:val="00EE3ED7"/>
    <w:rsid w:val="00EE6AD0"/>
    <w:rsid w:val="00EE7615"/>
    <w:rsid w:val="00EE7CF3"/>
    <w:rsid w:val="00EF115F"/>
    <w:rsid w:val="00EF2363"/>
    <w:rsid w:val="00EF334B"/>
    <w:rsid w:val="00EF450D"/>
    <w:rsid w:val="00EF499E"/>
    <w:rsid w:val="00EF5391"/>
    <w:rsid w:val="00EF6889"/>
    <w:rsid w:val="00EF7DFA"/>
    <w:rsid w:val="00F00008"/>
    <w:rsid w:val="00F00C75"/>
    <w:rsid w:val="00F01B84"/>
    <w:rsid w:val="00F03B10"/>
    <w:rsid w:val="00F04B75"/>
    <w:rsid w:val="00F0506F"/>
    <w:rsid w:val="00F057A7"/>
    <w:rsid w:val="00F06C26"/>
    <w:rsid w:val="00F0763B"/>
    <w:rsid w:val="00F078AC"/>
    <w:rsid w:val="00F122C2"/>
    <w:rsid w:val="00F1269A"/>
    <w:rsid w:val="00F126E4"/>
    <w:rsid w:val="00F13DEC"/>
    <w:rsid w:val="00F15D04"/>
    <w:rsid w:val="00F16BDC"/>
    <w:rsid w:val="00F16D95"/>
    <w:rsid w:val="00F2038D"/>
    <w:rsid w:val="00F20702"/>
    <w:rsid w:val="00F22692"/>
    <w:rsid w:val="00F23E05"/>
    <w:rsid w:val="00F2653E"/>
    <w:rsid w:val="00F26A5D"/>
    <w:rsid w:val="00F270CC"/>
    <w:rsid w:val="00F274EC"/>
    <w:rsid w:val="00F276AF"/>
    <w:rsid w:val="00F30DB3"/>
    <w:rsid w:val="00F327FA"/>
    <w:rsid w:val="00F349C6"/>
    <w:rsid w:val="00F35F12"/>
    <w:rsid w:val="00F3760E"/>
    <w:rsid w:val="00F37E5F"/>
    <w:rsid w:val="00F4188D"/>
    <w:rsid w:val="00F41F87"/>
    <w:rsid w:val="00F445B7"/>
    <w:rsid w:val="00F447C8"/>
    <w:rsid w:val="00F45A2B"/>
    <w:rsid w:val="00F46B42"/>
    <w:rsid w:val="00F50C19"/>
    <w:rsid w:val="00F52F37"/>
    <w:rsid w:val="00F53282"/>
    <w:rsid w:val="00F54DF4"/>
    <w:rsid w:val="00F54E57"/>
    <w:rsid w:val="00F5587F"/>
    <w:rsid w:val="00F55C3C"/>
    <w:rsid w:val="00F603A5"/>
    <w:rsid w:val="00F61767"/>
    <w:rsid w:val="00F6179B"/>
    <w:rsid w:val="00F61AF2"/>
    <w:rsid w:val="00F648FD"/>
    <w:rsid w:val="00F64F17"/>
    <w:rsid w:val="00F652BA"/>
    <w:rsid w:val="00F662C7"/>
    <w:rsid w:val="00F67A24"/>
    <w:rsid w:val="00F719E2"/>
    <w:rsid w:val="00F72085"/>
    <w:rsid w:val="00F72EFC"/>
    <w:rsid w:val="00F738D8"/>
    <w:rsid w:val="00F741B5"/>
    <w:rsid w:val="00F745CE"/>
    <w:rsid w:val="00F76E6E"/>
    <w:rsid w:val="00F8068F"/>
    <w:rsid w:val="00F80A7D"/>
    <w:rsid w:val="00F87068"/>
    <w:rsid w:val="00F9152B"/>
    <w:rsid w:val="00F928DA"/>
    <w:rsid w:val="00F92B94"/>
    <w:rsid w:val="00F931DF"/>
    <w:rsid w:val="00F94B5E"/>
    <w:rsid w:val="00FA0A82"/>
    <w:rsid w:val="00FA4D1D"/>
    <w:rsid w:val="00FA6B06"/>
    <w:rsid w:val="00FA7030"/>
    <w:rsid w:val="00FA725D"/>
    <w:rsid w:val="00FA73B6"/>
    <w:rsid w:val="00FA74DB"/>
    <w:rsid w:val="00FB0D14"/>
    <w:rsid w:val="00FB13C2"/>
    <w:rsid w:val="00FB1A85"/>
    <w:rsid w:val="00FB1DDA"/>
    <w:rsid w:val="00FB5F6C"/>
    <w:rsid w:val="00FB65E8"/>
    <w:rsid w:val="00FB6B1D"/>
    <w:rsid w:val="00FB75B8"/>
    <w:rsid w:val="00FB7B96"/>
    <w:rsid w:val="00FC0352"/>
    <w:rsid w:val="00FC0AC8"/>
    <w:rsid w:val="00FC1B10"/>
    <w:rsid w:val="00FC2059"/>
    <w:rsid w:val="00FC3192"/>
    <w:rsid w:val="00FC5676"/>
    <w:rsid w:val="00FC64AD"/>
    <w:rsid w:val="00FD068C"/>
    <w:rsid w:val="00FD0D61"/>
    <w:rsid w:val="00FD180A"/>
    <w:rsid w:val="00FD695D"/>
    <w:rsid w:val="00FD7564"/>
    <w:rsid w:val="00FE0145"/>
    <w:rsid w:val="00FE044D"/>
    <w:rsid w:val="00FE0621"/>
    <w:rsid w:val="00FE20A8"/>
    <w:rsid w:val="00FE22FD"/>
    <w:rsid w:val="00FE48E6"/>
    <w:rsid w:val="00FE4936"/>
    <w:rsid w:val="00FE68D5"/>
    <w:rsid w:val="00FE6B3C"/>
    <w:rsid w:val="00FF0AF7"/>
    <w:rsid w:val="00FF10D4"/>
    <w:rsid w:val="00FF3073"/>
    <w:rsid w:val="00FF3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548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6A9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41C8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23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3509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226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226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226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226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22692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286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86013"/>
  </w:style>
  <w:style w:type="paragraph" w:styleId="Stopka">
    <w:name w:val="footer"/>
    <w:basedOn w:val="Normalny"/>
    <w:link w:val="StopkaZnak"/>
    <w:uiPriority w:val="99"/>
    <w:unhideWhenUsed/>
    <w:rsid w:val="00286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86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6A9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41C8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23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3509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226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226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226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226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22692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286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86013"/>
  </w:style>
  <w:style w:type="paragraph" w:styleId="Stopka">
    <w:name w:val="footer"/>
    <w:basedOn w:val="Normalny"/>
    <w:link w:val="StopkaZnak"/>
    <w:uiPriority w:val="99"/>
    <w:unhideWhenUsed/>
    <w:rsid w:val="00286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860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alogloszen.arimr.gov.p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www.toprtit.p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5D6B0-88A0-45E2-B914-EBA99144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1798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Słupski</dc:creator>
  <cp:lastModifiedBy>rucinskae</cp:lastModifiedBy>
  <cp:revision>2</cp:revision>
  <dcterms:created xsi:type="dcterms:W3CDTF">2017-05-30T12:09:00Z</dcterms:created>
  <dcterms:modified xsi:type="dcterms:W3CDTF">2017-05-30T12:09:00Z</dcterms:modified>
</cp:coreProperties>
</file>